
<file path=[Content_Types].xml><?xml version="1.0" encoding="utf-8"?>
<Types xmlns="http://schemas.openxmlformats.org/package/2006/content-types"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Times New Roman"/>
        </w:rPr>
      </w:pPr>
      <w:bookmarkStart w:id="0" w:name="OLE_LINK5"/>
      <w:bookmarkStart w:id="1" w:name="OLE_LINK4"/>
      <w:bookmarkStart w:id="2" w:name="OLE_LINK3"/>
      <w:r>
        <w:rPr>
          <w:rFonts w:cs="Times New Roman"/>
        </w:rPr>
        <w:t>Supplementary Material</w:t>
      </w:r>
    </w:p>
    <w:p>
      <w:pPr>
        <w:rPr>
          <w:rFonts w:cs="Times New Roman"/>
          <w:b/>
        </w:rPr>
      </w:pPr>
      <w:r>
        <w:rPr>
          <w:rFonts w:cs="Times New Roman"/>
          <w:b/>
        </w:rPr>
        <w:t>Benefits and Risk of Smart Home</w:t>
      </w:r>
      <w:bookmarkEnd w:id="0"/>
      <w:bookmarkEnd w:id="1"/>
      <w:bookmarkEnd w:id="2"/>
      <w:r>
        <w:rPr>
          <w:rFonts w:cs="Times New Roman"/>
          <w:b/>
        </w:rPr>
        <w:t xml:space="preserve"> Technologies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----------------------------------------------------------------------------------------</w:t>
      </w:r>
    </w:p>
    <w:p>
      <w:pPr>
        <w:rPr>
          <w:rFonts w:ascii="Calibri" w:hAnsi="Calibri"/>
          <w:b/>
        </w:rPr>
      </w:pPr>
      <w:r>
        <w:rPr>
          <w:rFonts w:ascii="Calibri" w:hAnsi="Calibri"/>
          <w:b/>
        </w:rPr>
        <w:t>Smart Home Technologies (SHT) Survey: Instrument for Online Scripting.</w:t>
      </w:r>
      <w:r>
        <w:rPr>
          <w:rFonts w:ascii="Calibri" w:hAnsi="Calibri"/>
          <w:b/>
        </w:rPr>
        <w:br w:type="textWrapping"/>
      </w:r>
      <w:r>
        <w:rPr>
          <w:rFonts w:ascii="Calibri" w:hAnsi="Calibri"/>
          <w:color w:val="FF0000"/>
        </w:rPr>
        <w:t>(n) shows coding</w:t>
      </w:r>
      <w:ins w:id="0" w:author="Charlie" w:date="2016-12-18T13:22:00Z">
        <w:r>
          <w:rPr>
            <w:rFonts w:ascii="Calibri" w:hAnsi="Calibri"/>
            <w:color w:val="FF0000"/>
          </w:rPr>
          <w:t xml:space="preserve"> of response options</w:t>
        </w:r>
      </w:ins>
      <w:r>
        <w:rPr>
          <w:rFonts w:ascii="Calibri" w:hAnsi="Calibri"/>
          <w:color w:val="FF0000"/>
        </w:rPr>
        <w:t>, [X] shows notes by market research company, not visible by respondents</w:t>
      </w:r>
      <w:ins w:id="1" w:author="Charlie" w:date="2016-12-18T13:22:00Z">
        <w:r>
          <w:rPr>
            <w:rFonts w:ascii="Calibri" w:hAnsi="Calibri"/>
            <w:color w:val="FF0000"/>
          </w:rPr>
          <w:t>.</w:t>
        </w:r>
      </w:ins>
    </w:p>
    <w:p>
      <w:pPr>
        <w:rPr>
          <w:rFonts w:ascii="Calibri" w:hAnsi="Calibri"/>
          <w:sz w:val="22"/>
          <w:szCs w:val="22"/>
        </w:rPr>
      </w:pPr>
    </w:p>
    <w:p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We would like to find out what you know and think about ‘smart home technologies’.</w:t>
      </w:r>
    </w:p>
    <w:p>
      <w:pPr>
        <w:rPr>
          <w:rFonts w:ascii="Calibri" w:hAnsi="Calibri"/>
          <w:sz w:val="22"/>
          <w:szCs w:val="22"/>
        </w:rPr>
      </w:pPr>
    </w:p>
    <w:p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This simple questionnaire should take no more than 5 minutes to complete.</w:t>
      </w:r>
    </w:p>
    <w:p>
      <w:pPr>
        <w:rPr>
          <w:rFonts w:ascii="Calibri" w:hAnsi="Calibri"/>
          <w:sz w:val="22"/>
          <w:szCs w:val="22"/>
        </w:rPr>
      </w:pPr>
    </w:p>
    <w:p>
      <w:pPr>
        <w:rPr>
          <w:rFonts w:ascii="Calibri" w:hAnsi="Calibri"/>
          <w:sz w:val="22"/>
          <w:szCs w:val="22"/>
          <w:u w:val="single"/>
        </w:rPr>
      </w:pPr>
      <w:r>
        <w:rPr>
          <w:rFonts w:ascii="Calibri" w:hAnsi="Calibri"/>
          <w:sz w:val="22"/>
          <w:szCs w:val="22"/>
          <w:u w:val="single"/>
        </w:rPr>
        <w:t>Part 1. Socioeconomics &amp; filter questions.</w:t>
      </w:r>
      <w:r>
        <w:rPr>
          <w:rFonts w:ascii="Calibri" w:hAnsi="Calibri"/>
          <w:color w:val="FF0000"/>
          <w:sz w:val="22"/>
          <w:szCs w:val="22"/>
        </w:rPr>
        <w:t xml:space="preserve"> [not visible]</w:t>
      </w:r>
    </w:p>
    <w:p>
      <w:pPr>
        <w:rPr>
          <w:rFonts w:ascii="Calibri" w:hAnsi="Calibri"/>
          <w:sz w:val="22"/>
          <w:szCs w:val="22"/>
        </w:rPr>
      </w:pPr>
    </w:p>
    <w:p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Q1. How many people </w:t>
      </w:r>
      <w:r>
        <w:rPr>
          <w:rFonts w:ascii="Calibri" w:hAnsi="Calibri"/>
          <w:b/>
          <w:i/>
          <w:sz w:val="22"/>
          <w:szCs w:val="22"/>
        </w:rPr>
        <w:t>live</w:t>
      </w:r>
      <w:r>
        <w:rPr>
          <w:rFonts w:ascii="Calibri" w:hAnsi="Calibri"/>
          <w:b/>
          <w:sz w:val="22"/>
          <w:szCs w:val="22"/>
        </w:rPr>
        <w:t xml:space="preserve"> in your current home?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8" w:type="dxa"/>
          </w:tcPr>
          <w:p>
            <w:pPr>
              <w:pStyle w:val="15"/>
              <w:numPr>
                <w:ilvl w:val="0"/>
                <w:numId w:val="2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  <w:p>
            <w:pPr>
              <w:pStyle w:val="15"/>
              <w:numPr>
                <w:ilvl w:val="0"/>
                <w:numId w:val="2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  <w:p>
            <w:pPr>
              <w:pStyle w:val="15"/>
              <w:numPr>
                <w:ilvl w:val="0"/>
                <w:numId w:val="2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</w:t>
            </w:r>
          </w:p>
          <w:p>
            <w:pPr>
              <w:pStyle w:val="15"/>
              <w:numPr>
                <w:ilvl w:val="0"/>
                <w:numId w:val="2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</w:t>
            </w:r>
          </w:p>
          <w:p>
            <w:pPr>
              <w:pStyle w:val="15"/>
              <w:numPr>
                <w:ilvl w:val="0"/>
                <w:numId w:val="2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</w:t>
            </w:r>
          </w:p>
          <w:p>
            <w:pPr>
              <w:pStyle w:val="15"/>
              <w:numPr>
                <w:ilvl w:val="0"/>
                <w:numId w:val="2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More than 5</w:t>
            </w:r>
          </w:p>
          <w:p>
            <w:pPr>
              <w:pStyle w:val="15"/>
              <w:numPr>
                <w:ilvl w:val="0"/>
                <w:numId w:val="2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Prefer not to say</w:t>
            </w:r>
          </w:p>
        </w:tc>
      </w:tr>
    </w:tbl>
    <w:p>
      <w:pPr>
        <w:rPr>
          <w:rFonts w:ascii="Calibri" w:hAnsi="Calibri"/>
          <w:sz w:val="22"/>
          <w:szCs w:val="22"/>
        </w:rPr>
      </w:pPr>
    </w:p>
    <w:p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Q2. Do you </w:t>
      </w:r>
      <w:r>
        <w:rPr>
          <w:rFonts w:ascii="Calibri" w:hAnsi="Calibri"/>
          <w:b/>
          <w:i/>
          <w:sz w:val="22"/>
          <w:szCs w:val="22"/>
        </w:rPr>
        <w:t>own</w:t>
      </w:r>
      <w:r>
        <w:rPr>
          <w:rFonts w:ascii="Calibri" w:hAnsi="Calibri"/>
          <w:b/>
          <w:sz w:val="22"/>
          <w:szCs w:val="22"/>
        </w:rPr>
        <w:t xml:space="preserve"> your current home (with or without a mortgage)?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8" w:type="dxa"/>
          </w:tcPr>
          <w:p>
            <w:pPr>
              <w:pStyle w:val="15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Yes</w:t>
            </w:r>
          </w:p>
          <w:p>
            <w:pPr>
              <w:pStyle w:val="15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</w:t>
            </w:r>
          </w:p>
          <w:p>
            <w:pPr>
              <w:pStyle w:val="15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Prefer not to say</w:t>
            </w:r>
          </w:p>
        </w:tc>
      </w:tr>
    </w:tbl>
    <w:p>
      <w:pPr>
        <w:rPr>
          <w:rFonts w:ascii="Calibri" w:hAnsi="Calibri"/>
          <w:sz w:val="22"/>
          <w:szCs w:val="22"/>
        </w:rPr>
      </w:pPr>
    </w:p>
    <w:p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Q3. What is your age?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8" w:type="dxa"/>
          </w:tcPr>
          <w:p>
            <w:pPr>
              <w:pStyle w:val="15"/>
              <w:numPr>
                <w:ilvl w:val="0"/>
                <w:numId w:val="4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under 18</w:t>
            </w:r>
          </w:p>
          <w:p>
            <w:pPr>
              <w:pStyle w:val="15"/>
              <w:numPr>
                <w:ilvl w:val="0"/>
                <w:numId w:val="4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18-24</w:t>
            </w:r>
          </w:p>
          <w:p>
            <w:pPr>
              <w:pStyle w:val="15"/>
              <w:numPr>
                <w:ilvl w:val="0"/>
                <w:numId w:val="4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25-34</w:t>
            </w:r>
          </w:p>
          <w:p>
            <w:pPr>
              <w:pStyle w:val="15"/>
              <w:numPr>
                <w:ilvl w:val="0"/>
                <w:numId w:val="4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35-44</w:t>
            </w:r>
          </w:p>
          <w:p>
            <w:pPr>
              <w:pStyle w:val="15"/>
              <w:numPr>
                <w:ilvl w:val="0"/>
                <w:numId w:val="4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45-54</w:t>
            </w:r>
          </w:p>
          <w:p>
            <w:pPr>
              <w:pStyle w:val="15"/>
              <w:numPr>
                <w:ilvl w:val="0"/>
                <w:numId w:val="4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55-64</w:t>
            </w:r>
          </w:p>
          <w:p>
            <w:pPr>
              <w:pStyle w:val="15"/>
              <w:numPr>
                <w:ilvl w:val="0"/>
                <w:numId w:val="4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65-74</w:t>
            </w:r>
          </w:p>
          <w:p>
            <w:pPr>
              <w:pStyle w:val="15"/>
              <w:numPr>
                <w:ilvl w:val="0"/>
                <w:numId w:val="4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75 and over</w:t>
            </w:r>
          </w:p>
          <w:p>
            <w:pPr>
              <w:pStyle w:val="15"/>
              <w:numPr>
                <w:ilvl w:val="0"/>
                <w:numId w:val="4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prefer not to say</w:t>
            </w:r>
          </w:p>
        </w:tc>
      </w:tr>
    </w:tbl>
    <w:p>
      <w:pPr>
        <w:rPr>
          <w:rFonts w:ascii="Calibri" w:hAnsi="Calibri"/>
          <w:sz w:val="22"/>
          <w:szCs w:val="22"/>
          <w:u w:val="single"/>
        </w:rPr>
      </w:pPr>
    </w:p>
    <w:p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Q4. What is your gender?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8" w:type="dxa"/>
          </w:tcPr>
          <w:p>
            <w:pPr>
              <w:pStyle w:val="15"/>
              <w:numPr>
                <w:ilvl w:val="0"/>
                <w:numId w:val="5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Male</w:t>
            </w:r>
          </w:p>
          <w:p>
            <w:pPr>
              <w:pStyle w:val="15"/>
              <w:numPr>
                <w:ilvl w:val="0"/>
                <w:numId w:val="5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Female</w:t>
            </w:r>
          </w:p>
          <w:p>
            <w:pPr>
              <w:pStyle w:val="15"/>
              <w:numPr>
                <w:ilvl w:val="0"/>
                <w:numId w:val="5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Prefer not to say</w:t>
            </w:r>
          </w:p>
        </w:tc>
      </w:tr>
    </w:tbl>
    <w:p>
      <w:pPr>
        <w:rPr>
          <w:rFonts w:ascii="Calibri" w:hAnsi="Calibri"/>
          <w:sz w:val="22"/>
          <w:szCs w:val="22"/>
          <w:u w:val="single"/>
        </w:rPr>
      </w:pPr>
    </w:p>
    <w:p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Q5. What is your household income before tax?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8" w:type="dxa"/>
          </w:tcPr>
          <w:p>
            <w:pPr>
              <w:pStyle w:val="15"/>
              <w:numPr>
                <w:ilvl w:val="0"/>
                <w:numId w:val="6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Lower than £25,000</w:t>
            </w:r>
          </w:p>
          <w:p>
            <w:pPr>
              <w:pStyle w:val="15"/>
              <w:numPr>
                <w:ilvl w:val="0"/>
                <w:numId w:val="6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£25,001 - £40,000</w:t>
            </w:r>
          </w:p>
          <w:p>
            <w:pPr>
              <w:pStyle w:val="15"/>
              <w:numPr>
                <w:ilvl w:val="0"/>
                <w:numId w:val="6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More than £40,000</w:t>
            </w:r>
          </w:p>
          <w:p>
            <w:pPr>
              <w:pStyle w:val="15"/>
              <w:numPr>
                <w:ilvl w:val="0"/>
                <w:numId w:val="6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Prefer not to say</w:t>
            </w:r>
          </w:p>
        </w:tc>
      </w:tr>
    </w:tbl>
    <w:p>
      <w:pPr>
        <w:rPr>
          <w:rFonts w:ascii="Calibri" w:hAnsi="Calibri"/>
          <w:sz w:val="22"/>
          <w:szCs w:val="22"/>
          <w:u w:val="single"/>
        </w:rPr>
      </w:pPr>
    </w:p>
    <w:p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Q6. Do you </w:t>
      </w:r>
      <w:r>
        <w:rPr>
          <w:rFonts w:ascii="Calibri" w:hAnsi="Calibri"/>
          <w:b/>
          <w:i/>
          <w:sz w:val="22"/>
          <w:szCs w:val="22"/>
        </w:rPr>
        <w:t>know</w:t>
      </w:r>
      <w:r>
        <w:rPr>
          <w:rFonts w:ascii="Calibri" w:hAnsi="Calibri"/>
          <w:b/>
          <w:sz w:val="22"/>
          <w:szCs w:val="22"/>
        </w:rPr>
        <w:t xml:space="preserve"> what ‘smart home technologies’ are?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6"/>
        <w:gridCol w:w="1731"/>
        <w:gridCol w:w="1876"/>
        <w:gridCol w:w="1719"/>
        <w:gridCol w:w="1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rFonts w:ascii="Calibri" w:hAnsi="Calibri"/>
                <w:color w:val="FF0000"/>
                <w:sz w:val="20"/>
                <w:szCs w:val="20"/>
              </w:rPr>
            </w:pPr>
            <w:r>
              <w:rPr>
                <w:rFonts w:ascii="Calibri" w:hAnsi="Calibri"/>
                <w:color w:val="FF0000"/>
                <w:sz w:val="20"/>
                <w:szCs w:val="20"/>
              </w:rPr>
              <w:t>(1)</w:t>
            </w:r>
          </w:p>
        </w:tc>
        <w:tc>
          <w:tcPr>
            <w:tcW w:w="1842" w:type="dxa"/>
          </w:tcPr>
          <w:p>
            <w:pPr>
              <w:jc w:val="center"/>
              <w:rPr>
                <w:rFonts w:ascii="Calibri" w:hAnsi="Calibri"/>
                <w:color w:val="FF0000"/>
                <w:sz w:val="20"/>
                <w:szCs w:val="20"/>
              </w:rPr>
            </w:pPr>
            <w:r>
              <w:rPr>
                <w:rFonts w:ascii="Calibri" w:hAnsi="Calibri"/>
                <w:color w:val="FF0000"/>
                <w:sz w:val="20"/>
                <w:szCs w:val="20"/>
              </w:rPr>
              <w:t>(2)</w:t>
            </w:r>
          </w:p>
        </w:tc>
        <w:tc>
          <w:tcPr>
            <w:tcW w:w="1990" w:type="dxa"/>
          </w:tcPr>
          <w:p>
            <w:pPr>
              <w:jc w:val="center"/>
              <w:rPr>
                <w:rFonts w:ascii="Calibri" w:hAnsi="Calibri"/>
                <w:color w:val="FF0000"/>
                <w:sz w:val="20"/>
                <w:szCs w:val="20"/>
              </w:rPr>
            </w:pPr>
            <w:r>
              <w:rPr>
                <w:rFonts w:ascii="Calibri" w:hAnsi="Calibri"/>
                <w:color w:val="FF0000"/>
                <w:sz w:val="20"/>
                <w:szCs w:val="20"/>
              </w:rPr>
              <w:t>(3)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ascii="Calibri" w:hAnsi="Calibri"/>
                <w:color w:val="FF0000"/>
                <w:sz w:val="20"/>
                <w:szCs w:val="20"/>
              </w:rPr>
            </w:pPr>
            <w:r>
              <w:rPr>
                <w:rFonts w:ascii="Calibri" w:hAnsi="Calibri"/>
                <w:color w:val="FF0000"/>
                <w:sz w:val="20"/>
                <w:szCs w:val="20"/>
              </w:rPr>
              <w:t>(4)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/>
                <w:color w:val="FF0000"/>
                <w:sz w:val="20"/>
                <w:szCs w:val="20"/>
              </w:rPr>
            </w:pPr>
            <w:r>
              <w:rPr>
                <w:rFonts w:ascii="Calibri" w:hAnsi="Calibri"/>
                <w:color w:val="FF0000"/>
                <w:sz w:val="20"/>
                <w:szCs w:val="20"/>
              </w:rPr>
              <w:t>(5)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I have </w:t>
            </w:r>
            <w:r>
              <w:rPr>
                <w:rFonts w:ascii="Calibri" w:hAnsi="Calibri"/>
                <w:i/>
                <w:sz w:val="20"/>
                <w:szCs w:val="20"/>
              </w:rPr>
              <w:t>no idea</w:t>
            </w:r>
            <w:r>
              <w:rPr>
                <w:rFonts w:ascii="Calibri" w:hAnsi="Calibri"/>
                <w:sz w:val="20"/>
                <w:szCs w:val="20"/>
              </w:rPr>
              <w:t xml:space="preserve"> what they are</w:t>
            </w:r>
          </w:p>
        </w:tc>
        <w:tc>
          <w:tcPr>
            <w:tcW w:w="1842" w:type="dxa"/>
          </w:tcPr>
          <w:p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I have a </w:t>
            </w:r>
            <w:r>
              <w:rPr>
                <w:rFonts w:ascii="Calibri" w:hAnsi="Calibri"/>
                <w:i/>
                <w:sz w:val="20"/>
                <w:szCs w:val="20"/>
              </w:rPr>
              <w:t>vague idea</w:t>
            </w:r>
            <w:r>
              <w:rPr>
                <w:rFonts w:ascii="Calibri" w:hAnsi="Calibri"/>
                <w:sz w:val="20"/>
                <w:szCs w:val="20"/>
              </w:rPr>
              <w:t xml:space="preserve"> of what they are</w:t>
            </w:r>
          </w:p>
        </w:tc>
        <w:tc>
          <w:tcPr>
            <w:tcW w:w="1990" w:type="dxa"/>
          </w:tcPr>
          <w:p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I have a </w:t>
            </w:r>
            <w:r>
              <w:rPr>
                <w:rFonts w:ascii="Calibri" w:hAnsi="Calibri"/>
                <w:i/>
                <w:sz w:val="20"/>
                <w:szCs w:val="20"/>
              </w:rPr>
              <w:t>general idea</w:t>
            </w:r>
            <w:r>
              <w:rPr>
                <w:rFonts w:ascii="Calibri" w:hAnsi="Calibri"/>
                <w:sz w:val="20"/>
                <w:szCs w:val="20"/>
              </w:rPr>
              <w:t xml:space="preserve"> of what they are</w:t>
            </w:r>
          </w:p>
        </w:tc>
        <w:tc>
          <w:tcPr>
            <w:tcW w:w="1838" w:type="dxa"/>
          </w:tcPr>
          <w:p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I have </w:t>
            </w:r>
            <w:r>
              <w:rPr>
                <w:rFonts w:ascii="Calibri" w:hAnsi="Calibri"/>
                <w:i/>
                <w:sz w:val="20"/>
                <w:szCs w:val="20"/>
              </w:rPr>
              <w:t>a good idea</w:t>
            </w:r>
            <w:r>
              <w:rPr>
                <w:rFonts w:ascii="Calibri" w:hAnsi="Calibri"/>
                <w:sz w:val="20"/>
                <w:szCs w:val="20"/>
              </w:rPr>
              <w:t xml:space="preserve"> of what they are </w:t>
            </w:r>
          </w:p>
        </w:tc>
        <w:tc>
          <w:tcPr>
            <w:tcW w:w="1701" w:type="dxa"/>
          </w:tcPr>
          <w:p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I already have some </w:t>
            </w:r>
            <w:r>
              <w:rPr>
                <w:rFonts w:ascii="Calibri" w:hAnsi="Calibri"/>
                <w:i/>
                <w:sz w:val="20"/>
                <w:szCs w:val="20"/>
              </w:rPr>
              <w:t>installed</w:t>
            </w:r>
          </w:p>
        </w:tc>
      </w:tr>
    </w:tbl>
    <w:p>
      <w:pPr>
        <w:rPr>
          <w:rFonts w:ascii="Calibri" w:hAnsi="Calibri"/>
          <w:b/>
          <w:sz w:val="22"/>
          <w:szCs w:val="22"/>
        </w:rPr>
      </w:pPr>
    </w:p>
    <w:p>
      <w:pPr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>[Screen Out: if Q6 = (1) OR Q2 = (2) OR Q2 = (3) OR Q3 = (1) then thank and close].</w:t>
      </w:r>
    </w:p>
    <w:p>
      <w:pPr>
        <w:rPr>
          <w:rFonts w:ascii="Calibri" w:hAnsi="Calibri"/>
          <w:b/>
          <w:sz w:val="22"/>
          <w:szCs w:val="22"/>
        </w:rPr>
      </w:pPr>
    </w:p>
    <w:p>
      <w:pPr>
        <w:rPr>
          <w:rFonts w:ascii="Calibri" w:hAnsi="Calibri"/>
          <w:sz w:val="22"/>
          <w:szCs w:val="22"/>
          <w:u w:val="single"/>
        </w:rPr>
      </w:pPr>
    </w:p>
    <w:p>
      <w:pPr>
        <w:rPr>
          <w:rFonts w:ascii="Calibri" w:hAnsi="Calibri"/>
          <w:sz w:val="22"/>
          <w:szCs w:val="22"/>
          <w:u w:val="single"/>
        </w:rPr>
      </w:pPr>
      <w:r>
        <w:rPr>
          <w:rFonts w:ascii="Calibri" w:hAnsi="Calibri"/>
          <w:sz w:val="22"/>
          <w:szCs w:val="22"/>
          <w:u w:val="single"/>
        </w:rPr>
        <w:t>Part 2. Smart home technologies.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color w:val="FF0000"/>
          <w:sz w:val="22"/>
          <w:szCs w:val="22"/>
        </w:rPr>
        <w:t>[not visible]</w:t>
      </w:r>
    </w:p>
    <w:p>
      <w:pPr>
        <w:rPr>
          <w:rFonts w:ascii="Calibri" w:hAnsi="Calibri"/>
          <w:b/>
          <w:sz w:val="22"/>
          <w:szCs w:val="22"/>
        </w:rPr>
      </w:pPr>
    </w:p>
    <w:p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Q7. We are now going to ask you some questions about ’smart home technologies’. Before we do this, please could you tell us 1-3 words that first come to mind when you think about ‘smart home technologies’?</w:t>
      </w:r>
    </w:p>
    <w:p>
      <w:pPr>
        <w:rPr>
          <w:rFonts w:ascii="Calibri" w:hAnsi="Calibri"/>
          <w:b/>
          <w:sz w:val="22"/>
          <w:szCs w:val="22"/>
        </w:rPr>
      </w:pPr>
    </w:p>
    <w:tbl>
      <w:tblPr>
        <w:tblStyle w:val="10"/>
        <w:tblW w:w="6533" w:type="dxa"/>
        <w:tblInd w:w="8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"/>
        <w:gridCol w:w="2450"/>
        <w:gridCol w:w="3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8" w:hRule="atLeast"/>
        </w:trPr>
        <w:tc>
          <w:tcPr>
            <w:tcW w:w="700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/>
                <w:color w:val="FF0000"/>
                <w:sz w:val="22"/>
                <w:szCs w:val="22"/>
              </w:rPr>
            </w:pPr>
            <w:r>
              <w:rPr>
                <w:rFonts w:ascii="Calibri" w:hAnsi="Calibri"/>
                <w:color w:val="FF0000"/>
                <w:sz w:val="22"/>
                <w:szCs w:val="22"/>
              </w:rPr>
              <w:t>Q7_1</w:t>
            </w:r>
          </w:p>
        </w:tc>
        <w:tc>
          <w:tcPr>
            <w:tcW w:w="245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383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FF0000"/>
                <w:sz w:val="22"/>
                <w:szCs w:val="22"/>
              </w:rPr>
            </w:pPr>
            <w:r>
              <w:rPr>
                <w:rFonts w:ascii="Calibri" w:hAnsi="Calibri"/>
                <w:color w:val="FF0000"/>
                <w:sz w:val="22"/>
                <w:szCs w:val="22"/>
              </w:rPr>
              <w:t>[open ended, cannot be empty]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700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/>
                <w:color w:val="FF0000"/>
                <w:sz w:val="22"/>
                <w:szCs w:val="22"/>
              </w:rPr>
            </w:pPr>
            <w:r>
              <w:rPr>
                <w:rFonts w:ascii="Calibri" w:hAnsi="Calibri"/>
                <w:color w:val="FF0000"/>
                <w:sz w:val="22"/>
                <w:szCs w:val="22"/>
              </w:rPr>
              <w:t>Q7_2</w:t>
            </w:r>
          </w:p>
        </w:tc>
        <w:tc>
          <w:tcPr>
            <w:tcW w:w="245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383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FF0000"/>
                <w:sz w:val="22"/>
                <w:szCs w:val="22"/>
              </w:rPr>
            </w:pPr>
            <w:r>
              <w:rPr>
                <w:rFonts w:ascii="Calibri" w:hAnsi="Calibri"/>
                <w:color w:val="FF0000"/>
                <w:sz w:val="22"/>
                <w:szCs w:val="22"/>
              </w:rPr>
              <w:t>[open ended, can be empty]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700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/>
                <w:color w:val="FF0000"/>
                <w:sz w:val="22"/>
                <w:szCs w:val="22"/>
              </w:rPr>
            </w:pPr>
            <w:r>
              <w:rPr>
                <w:rFonts w:ascii="Calibri" w:hAnsi="Calibri"/>
                <w:color w:val="FF0000"/>
                <w:sz w:val="22"/>
                <w:szCs w:val="22"/>
              </w:rPr>
              <w:t>Q7_3</w:t>
            </w:r>
          </w:p>
        </w:tc>
        <w:tc>
          <w:tcPr>
            <w:tcW w:w="245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383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FF0000"/>
                <w:sz w:val="22"/>
                <w:szCs w:val="22"/>
              </w:rPr>
            </w:pPr>
            <w:r>
              <w:rPr>
                <w:rFonts w:ascii="Calibri" w:hAnsi="Calibri"/>
                <w:color w:val="FF0000"/>
                <w:sz w:val="22"/>
                <w:szCs w:val="22"/>
              </w:rPr>
              <w:t>[open ended, can be empty]</w:t>
            </w:r>
          </w:p>
        </w:tc>
      </w:tr>
    </w:tbl>
    <w:p>
      <w:pPr>
        <w:rPr>
          <w:rFonts w:ascii="Calibri" w:hAnsi="Calibri"/>
          <w:sz w:val="22"/>
          <w:szCs w:val="22"/>
        </w:rPr>
      </w:pPr>
    </w:p>
    <w:p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Q8. How do you </w:t>
      </w:r>
      <w:r>
        <w:rPr>
          <w:rFonts w:ascii="Calibri" w:hAnsi="Calibri"/>
          <w:b/>
          <w:i/>
          <w:sz w:val="22"/>
          <w:szCs w:val="22"/>
        </w:rPr>
        <w:t>know about</w:t>
      </w:r>
      <w:r>
        <w:rPr>
          <w:rFonts w:ascii="Calibri" w:hAnsi="Calibri"/>
          <w:b/>
          <w:sz w:val="22"/>
          <w:szCs w:val="22"/>
        </w:rPr>
        <w:t xml:space="preserve"> smart home technologies? Please select all that apply.</w:t>
      </w:r>
    </w:p>
    <w:p>
      <w:pPr>
        <w:ind w:left="360"/>
        <w:rPr>
          <w:rFonts w:ascii="Calibri" w:hAnsi="Calibri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>Q8_1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Internet</w:t>
      </w:r>
    </w:p>
    <w:p>
      <w:pPr>
        <w:ind w:left="360"/>
        <w:rPr>
          <w:rFonts w:ascii="Calibri" w:hAnsi="Calibri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>Q8_2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News &amp; magazines</w:t>
      </w:r>
    </w:p>
    <w:p>
      <w:pPr>
        <w:ind w:left="360"/>
        <w:rPr>
          <w:rFonts w:ascii="Calibri" w:hAnsi="Calibri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>Q8_3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Home or electrical stores</w:t>
      </w:r>
    </w:p>
    <w:p>
      <w:pPr>
        <w:ind w:left="360"/>
        <w:rPr>
          <w:rFonts w:ascii="Calibri" w:hAnsi="Calibri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>Q8_4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Energy companies</w:t>
      </w:r>
    </w:p>
    <w:p>
      <w:pPr>
        <w:ind w:left="360"/>
        <w:rPr>
          <w:rFonts w:ascii="Calibri" w:hAnsi="Calibri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>Q8_5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Word of mouth</w:t>
      </w:r>
    </w:p>
    <w:p>
      <w:pPr>
        <w:ind w:left="360"/>
        <w:rPr>
          <w:rFonts w:ascii="Calibri" w:hAnsi="Calibri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>Q8_6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Other (</w:t>
      </w:r>
      <w:r>
        <w:rPr>
          <w:rFonts w:ascii="Calibri" w:hAnsi="Calibri"/>
          <w:i/>
          <w:sz w:val="22"/>
          <w:szCs w:val="22"/>
        </w:rPr>
        <w:t>specify</w:t>
      </w:r>
      <w:r>
        <w:rPr>
          <w:rFonts w:ascii="Calibri" w:hAnsi="Calibri"/>
          <w:sz w:val="22"/>
          <w:szCs w:val="22"/>
        </w:rPr>
        <w:t>)</w:t>
      </w:r>
    </w:p>
    <w:p>
      <w:pPr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>(1 = selected, 0 = not selected)</w:t>
      </w:r>
    </w:p>
    <w:p>
      <w:pPr>
        <w:rPr>
          <w:rFonts w:ascii="Calibri" w:hAnsi="Calibri"/>
          <w:b/>
          <w:sz w:val="22"/>
          <w:szCs w:val="22"/>
        </w:rPr>
      </w:pPr>
    </w:p>
    <w:p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Please state how much you agree or disagree with the following statements. If you do not have a clear opinion or are unsure what to answer, please just tick ‘</w:t>
      </w:r>
      <w:r>
        <w:rPr>
          <w:rFonts w:ascii="Calibri" w:hAnsi="Calibri"/>
          <w:b/>
          <w:i/>
          <w:sz w:val="22"/>
          <w:szCs w:val="22"/>
        </w:rPr>
        <w:t>don’t know</w:t>
      </w:r>
      <w:r>
        <w:rPr>
          <w:rFonts w:ascii="Calibri" w:hAnsi="Calibri"/>
          <w:b/>
          <w:sz w:val="22"/>
          <w:szCs w:val="22"/>
        </w:rPr>
        <w:t>’. There are no right or wrong answers!</w:t>
      </w:r>
    </w:p>
    <w:p>
      <w:pPr>
        <w:rPr>
          <w:rFonts w:ascii="Calibri" w:hAnsi="Calibri"/>
          <w:b/>
          <w:sz w:val="22"/>
          <w:szCs w:val="22"/>
        </w:rPr>
      </w:pPr>
    </w:p>
    <w:p>
      <w:pPr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>[</w:t>
      </w:r>
      <w:r>
        <w:rPr>
          <w:rFonts w:ascii="Calibri" w:hAnsi="Calibri"/>
          <w:b/>
          <w:color w:val="FF0000"/>
          <w:sz w:val="22"/>
          <w:szCs w:val="22"/>
        </w:rPr>
        <w:t>randomise</w:t>
      </w:r>
      <w:r>
        <w:rPr>
          <w:rFonts w:ascii="Calibri" w:hAnsi="Calibri"/>
          <w:color w:val="FF0000"/>
          <w:sz w:val="22"/>
          <w:szCs w:val="22"/>
        </w:rPr>
        <w:t xml:space="preserve"> order of questions within block, apart from final ‘other’ which should always be last]</w:t>
      </w:r>
    </w:p>
    <w:p>
      <w:pPr>
        <w:rPr>
          <w:rFonts w:ascii="Calibri" w:hAnsi="Calibri"/>
          <w:color w:val="FF0000"/>
          <w:sz w:val="22"/>
          <w:szCs w:val="22"/>
        </w:rPr>
      </w:pPr>
    </w:p>
    <w:p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>(coding of all Likert scale questions: 1 = strongly disagree to 5 = strongly agree, don't know = -99)</w:t>
      </w:r>
    </w:p>
    <w:p>
      <w:pPr>
        <w:rPr>
          <w:rFonts w:ascii="Calibri" w:hAnsi="Calibri"/>
          <w:b/>
          <w:sz w:val="22"/>
          <w:szCs w:val="22"/>
        </w:rPr>
      </w:pPr>
    </w:p>
    <w:p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Q9. The </w:t>
      </w:r>
      <w:r>
        <w:rPr>
          <w:rFonts w:ascii="Calibri" w:hAnsi="Calibri"/>
          <w:b/>
          <w:i/>
          <w:sz w:val="22"/>
          <w:szCs w:val="22"/>
        </w:rPr>
        <w:t>main purposes</w:t>
      </w:r>
      <w:r>
        <w:rPr>
          <w:rFonts w:ascii="Calibri" w:hAnsi="Calibri"/>
          <w:b/>
          <w:sz w:val="22"/>
          <w:szCs w:val="22"/>
        </w:rPr>
        <w:t xml:space="preserve"> of smart home technologies are ...</w:t>
      </w:r>
    </w:p>
    <w:p>
      <w:pPr>
        <w:rPr>
          <w:rFonts w:ascii="Calibri" w:hAnsi="Calibri"/>
          <w:b/>
          <w:sz w:val="22"/>
          <w:szCs w:val="22"/>
        </w:rPr>
      </w:pPr>
    </w:p>
    <w:tbl>
      <w:tblPr>
        <w:tblStyle w:val="10"/>
        <w:tblW w:w="9180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3"/>
        <w:gridCol w:w="708"/>
        <w:gridCol w:w="567"/>
        <w:gridCol w:w="1134"/>
        <w:gridCol w:w="567"/>
        <w:gridCol w:w="851"/>
        <w:gridCol w:w="850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4503" w:type="dxa"/>
            <w:tcBorders>
              <w:right w:val="nil"/>
            </w:tcBorders>
            <w:vAlign w:val="center"/>
          </w:tcPr>
          <w:p>
            <w:pPr>
              <w:rPr>
                <w:rFonts w:ascii="Calibri" w:hAnsi="Calibri"/>
                <w:color w:val="FF0000"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il"/>
              <w:right w:val="nil"/>
            </w:tcBorders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strongly disagree</w:t>
            </w:r>
          </w:p>
        </w:tc>
        <w:tc>
          <w:tcPr>
            <w:tcW w:w="567" w:type="dxa"/>
            <w:tcBorders>
              <w:left w:val="nil"/>
              <w:right w:val="nil"/>
            </w:tcBorders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disagree</w:t>
            </w:r>
          </w:p>
        </w:tc>
        <w:tc>
          <w:tcPr>
            <w:tcW w:w="1134" w:type="dxa"/>
            <w:tcBorders>
              <w:left w:val="nil"/>
              <w:right w:val="nil"/>
            </w:tcBorders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neither agree nor disagree</w:t>
            </w:r>
          </w:p>
        </w:tc>
        <w:tc>
          <w:tcPr>
            <w:tcW w:w="567" w:type="dxa"/>
            <w:tcBorders>
              <w:left w:val="nil"/>
              <w:right w:val="nil"/>
            </w:tcBorders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agree</w:t>
            </w:r>
          </w:p>
        </w:tc>
        <w:tc>
          <w:tcPr>
            <w:tcW w:w="851" w:type="dxa"/>
            <w:tcBorders>
              <w:left w:val="nil"/>
              <w:right w:val="nil"/>
            </w:tcBorders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strongly agree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rFonts w:ascii="Calibri" w:hAnsi="Calibri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Calibri" w:hAnsi="Calibri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[don’t know]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tcBorders>
              <w:right w:val="nil"/>
            </w:tcBorders>
          </w:tcPr>
          <w:p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FF0000"/>
                <w:sz w:val="20"/>
                <w:szCs w:val="20"/>
              </w:rPr>
              <w:t>Q9_1</w:t>
            </w:r>
            <w:r>
              <w:rPr>
                <w:rFonts w:ascii="Calibri" w:hAnsi="Calibri"/>
                <w:sz w:val="20"/>
                <w:szCs w:val="20"/>
              </w:rPr>
              <w:t xml:space="preserve">  enhancing entertainment and communication</w:t>
            </w:r>
          </w:p>
        </w:tc>
        <w:tc>
          <w:tcPr>
            <w:tcW w:w="708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567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567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851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850" w:type="dxa"/>
            <w:tcBorders>
              <w:left w:val="nil"/>
            </w:tcBorders>
          </w:tcPr>
          <w:p>
            <w:pPr>
              <w:jc w:val="center"/>
              <w:rPr>
                <w:rFonts w:ascii="Calibri" w:hAnsi="Calibri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[</w:t>
            </w:r>
            <w:r>
              <w:rPr>
                <w:rFonts w:hint="eastAsia"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☐</w:t>
            </w: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tcBorders>
              <w:right w:val="nil"/>
            </w:tcBorders>
          </w:tcPr>
          <w:p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FF0000"/>
                <w:sz w:val="20"/>
                <w:szCs w:val="20"/>
              </w:rPr>
              <w:t>Q9_2</w:t>
            </w:r>
            <w:r>
              <w:rPr>
                <w:rFonts w:ascii="Calibri" w:hAnsi="Calibri"/>
                <w:sz w:val="20"/>
                <w:szCs w:val="20"/>
              </w:rPr>
              <w:t xml:space="preserve">  making life at home more convenient</w:t>
            </w:r>
          </w:p>
        </w:tc>
        <w:tc>
          <w:tcPr>
            <w:tcW w:w="708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567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567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851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850" w:type="dxa"/>
            <w:tcBorders>
              <w:left w:val="nil"/>
            </w:tcBorders>
          </w:tcPr>
          <w:p>
            <w:pPr>
              <w:jc w:val="center"/>
              <w:rPr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[</w:t>
            </w:r>
            <w:r>
              <w:rPr>
                <w:rFonts w:hint="eastAsia"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☐</w:t>
            </w: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tcBorders>
              <w:right w:val="nil"/>
            </w:tcBorders>
          </w:tcPr>
          <w:p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FF0000"/>
                <w:sz w:val="20"/>
                <w:szCs w:val="20"/>
              </w:rPr>
              <w:t>Q9_3</w:t>
            </w:r>
            <w:r>
              <w:rPr>
                <w:rFonts w:ascii="Calibri" w:hAnsi="Calibri"/>
                <w:sz w:val="20"/>
                <w:szCs w:val="20"/>
              </w:rPr>
              <w:t xml:space="preserve">  controlling appliances</w:t>
            </w:r>
          </w:p>
        </w:tc>
        <w:tc>
          <w:tcPr>
            <w:tcW w:w="708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567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567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851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850" w:type="dxa"/>
            <w:tcBorders>
              <w:left w:val="nil"/>
            </w:tcBorders>
          </w:tcPr>
          <w:p>
            <w:pPr>
              <w:jc w:val="center"/>
              <w:rPr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[</w:t>
            </w:r>
            <w:r>
              <w:rPr>
                <w:rFonts w:hint="eastAsia"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☐</w:t>
            </w: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tcBorders>
              <w:right w:val="nil"/>
            </w:tcBorders>
          </w:tcPr>
          <w:p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FF0000"/>
                <w:sz w:val="20"/>
                <w:szCs w:val="20"/>
              </w:rPr>
              <w:t>Q9_4</w:t>
            </w:r>
            <w:r>
              <w:rPr>
                <w:rFonts w:ascii="Calibri" w:hAnsi="Calibri"/>
                <w:sz w:val="20"/>
                <w:szCs w:val="20"/>
              </w:rPr>
              <w:t xml:space="preserve">  controlling heating systems</w:t>
            </w:r>
          </w:p>
        </w:tc>
        <w:tc>
          <w:tcPr>
            <w:tcW w:w="708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567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567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851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850" w:type="dxa"/>
            <w:tcBorders>
              <w:left w:val="nil"/>
            </w:tcBorders>
          </w:tcPr>
          <w:p>
            <w:pPr>
              <w:jc w:val="center"/>
              <w:rPr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[</w:t>
            </w:r>
            <w:r>
              <w:rPr>
                <w:rFonts w:hint="eastAsia"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☐</w:t>
            </w: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tcBorders>
              <w:right w:val="nil"/>
            </w:tcBorders>
          </w:tcPr>
          <w:p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FF0000"/>
                <w:sz w:val="20"/>
                <w:szCs w:val="20"/>
              </w:rPr>
              <w:t xml:space="preserve">Q9_5  </w:t>
            </w:r>
            <w:r>
              <w:rPr>
                <w:rFonts w:ascii="Calibri" w:hAnsi="Calibri"/>
                <w:sz w:val="20"/>
                <w:szCs w:val="20"/>
              </w:rPr>
              <w:t>managing energy use</w:t>
            </w:r>
          </w:p>
        </w:tc>
        <w:tc>
          <w:tcPr>
            <w:tcW w:w="708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567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567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851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850" w:type="dxa"/>
            <w:tcBorders>
              <w:left w:val="nil"/>
            </w:tcBorders>
          </w:tcPr>
          <w:p>
            <w:pPr>
              <w:jc w:val="center"/>
              <w:rPr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[</w:t>
            </w:r>
            <w:r>
              <w:rPr>
                <w:rFonts w:hint="eastAsia"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☐</w:t>
            </w: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tcBorders>
              <w:right w:val="nil"/>
            </w:tcBorders>
          </w:tcPr>
          <w:p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FF0000"/>
                <w:sz w:val="20"/>
                <w:szCs w:val="20"/>
              </w:rPr>
              <w:t xml:space="preserve">Q9_6  </w:t>
            </w:r>
            <w:r>
              <w:rPr>
                <w:rFonts w:ascii="Calibri" w:hAnsi="Calibri"/>
                <w:sz w:val="20"/>
                <w:szCs w:val="20"/>
              </w:rPr>
              <w:t>detecting faulty appliances</w:t>
            </w:r>
          </w:p>
        </w:tc>
        <w:tc>
          <w:tcPr>
            <w:tcW w:w="708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567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567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851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850" w:type="dxa"/>
            <w:tcBorders>
              <w:left w:val="nil"/>
            </w:tcBorders>
          </w:tcPr>
          <w:p>
            <w:pPr>
              <w:jc w:val="center"/>
              <w:rPr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[</w:t>
            </w:r>
            <w:r>
              <w:rPr>
                <w:rFonts w:hint="eastAsia"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☐</w:t>
            </w: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tcBorders>
              <w:right w:val="nil"/>
            </w:tcBorders>
          </w:tcPr>
          <w:p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FF0000"/>
                <w:sz w:val="20"/>
                <w:szCs w:val="20"/>
              </w:rPr>
              <w:t xml:space="preserve">Q9_7  </w:t>
            </w:r>
            <w:r>
              <w:rPr>
                <w:rFonts w:ascii="Calibri" w:hAnsi="Calibri"/>
                <w:sz w:val="20"/>
                <w:szCs w:val="20"/>
              </w:rPr>
              <w:t>supporting assisted living or health</w:t>
            </w:r>
          </w:p>
        </w:tc>
        <w:tc>
          <w:tcPr>
            <w:tcW w:w="708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567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567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851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850" w:type="dxa"/>
            <w:tcBorders>
              <w:left w:val="nil"/>
            </w:tcBorders>
          </w:tcPr>
          <w:p>
            <w:pPr>
              <w:jc w:val="center"/>
              <w:rPr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[</w:t>
            </w:r>
            <w:r>
              <w:rPr>
                <w:rFonts w:hint="eastAsia"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☐</w:t>
            </w: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tcBorders>
              <w:right w:val="nil"/>
            </w:tcBorders>
          </w:tcPr>
          <w:p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FF0000"/>
                <w:sz w:val="20"/>
                <w:szCs w:val="20"/>
              </w:rPr>
              <w:t xml:space="preserve">Q9_8  </w:t>
            </w:r>
            <w:r>
              <w:rPr>
                <w:rFonts w:ascii="Calibri" w:hAnsi="Calibri"/>
                <w:sz w:val="20"/>
                <w:szCs w:val="20"/>
              </w:rPr>
              <w:t>improving security and safety</w:t>
            </w:r>
          </w:p>
        </w:tc>
        <w:tc>
          <w:tcPr>
            <w:tcW w:w="708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567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567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851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850" w:type="dxa"/>
            <w:tcBorders>
              <w:left w:val="nil"/>
            </w:tcBorders>
          </w:tcPr>
          <w:p>
            <w:pPr>
              <w:jc w:val="center"/>
              <w:rPr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[</w:t>
            </w:r>
            <w:r>
              <w:rPr>
                <w:rFonts w:hint="eastAsia"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☐</w:t>
            </w: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tcBorders>
              <w:right w:val="nil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ascii="Calibri" w:hAnsi="Calibri"/>
                <w:color w:val="FF0000"/>
                <w:sz w:val="20"/>
                <w:szCs w:val="20"/>
              </w:rPr>
              <w:t xml:space="preserve">Q9_9  </w:t>
            </w:r>
            <w:r>
              <w:rPr>
                <w:rFonts w:ascii="Calibri" w:hAnsi="Calibri"/>
                <w:sz w:val="20"/>
                <w:szCs w:val="20"/>
              </w:rPr>
              <w:t>other (</w:t>
            </w:r>
            <w:r>
              <w:rPr>
                <w:rFonts w:ascii="Calibri" w:hAnsi="Calibri"/>
                <w:i/>
                <w:sz w:val="20"/>
                <w:szCs w:val="20"/>
              </w:rPr>
              <w:t>specify</w:t>
            </w:r>
            <w:r>
              <w:rPr>
                <w:rFonts w:ascii="Calibri" w:hAnsi="Calibri"/>
                <w:sz w:val="20"/>
                <w:szCs w:val="20"/>
              </w:rPr>
              <w:t>): ____________________</w:t>
            </w:r>
          </w:p>
        </w:tc>
        <w:tc>
          <w:tcPr>
            <w:tcW w:w="4677" w:type="dxa"/>
            <w:gridSpan w:val="6"/>
            <w:tcBorders>
              <w:left w:val="nil"/>
            </w:tcBorders>
            <w:shd w:val="clear" w:color="auto" w:fill="auto"/>
          </w:tcPr>
          <w:p>
            <w:pPr>
              <w:jc w:val="center"/>
              <w:rPr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Calibri" w:hAnsi="Calibri"/>
                <w:color w:val="FF0000"/>
                <w:sz w:val="18"/>
                <w:szCs w:val="18"/>
              </w:rPr>
              <w:t>[open ended]</w:t>
            </w:r>
          </w:p>
        </w:tc>
      </w:tr>
    </w:tbl>
    <w:p>
      <w:pPr>
        <w:rPr>
          <w:rFonts w:ascii="Calibri" w:hAnsi="Calibri"/>
          <w:sz w:val="22"/>
          <w:szCs w:val="22"/>
        </w:rPr>
      </w:pPr>
    </w:p>
    <w:p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Q10. The </w:t>
      </w:r>
      <w:r>
        <w:rPr>
          <w:rFonts w:ascii="Calibri" w:hAnsi="Calibri"/>
          <w:b/>
          <w:i/>
          <w:sz w:val="22"/>
          <w:szCs w:val="22"/>
        </w:rPr>
        <w:t>potential benefits</w:t>
      </w:r>
      <w:r>
        <w:rPr>
          <w:rFonts w:ascii="Calibri" w:hAnsi="Calibri"/>
          <w:b/>
          <w:sz w:val="22"/>
          <w:szCs w:val="22"/>
        </w:rPr>
        <w:t xml:space="preserve"> of smart home technologies are to ...</w:t>
      </w:r>
    </w:p>
    <w:p>
      <w:pPr>
        <w:rPr>
          <w:rFonts w:ascii="Calibri" w:hAnsi="Calibri"/>
          <w:b/>
          <w:sz w:val="22"/>
          <w:szCs w:val="22"/>
        </w:rPr>
      </w:pPr>
    </w:p>
    <w:tbl>
      <w:tblPr>
        <w:tblStyle w:val="10"/>
        <w:tblW w:w="9180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6"/>
        <w:gridCol w:w="992"/>
        <w:gridCol w:w="709"/>
        <w:gridCol w:w="850"/>
        <w:gridCol w:w="709"/>
        <w:gridCol w:w="992"/>
        <w:gridCol w:w="992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2" w:hRule="atLeast"/>
        </w:trPr>
        <w:tc>
          <w:tcPr>
            <w:tcW w:w="3936" w:type="dxa"/>
            <w:tcBorders>
              <w:right w:val="nil"/>
            </w:tcBorders>
            <w:vAlign w:val="center"/>
          </w:tcPr>
          <w:p>
            <w:pPr>
              <w:rPr>
                <w:rFonts w:ascii="Calibri" w:hAnsi="Calibri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textDirection w:val="btLr"/>
            <w:vAlign w:val="center"/>
          </w:tcPr>
          <w:p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strongly disagree</w:t>
            </w:r>
          </w:p>
        </w:tc>
        <w:tc>
          <w:tcPr>
            <w:tcW w:w="709" w:type="dxa"/>
            <w:tcBorders>
              <w:left w:val="nil"/>
              <w:right w:val="nil"/>
            </w:tcBorders>
            <w:textDirection w:val="btLr"/>
            <w:vAlign w:val="center"/>
          </w:tcPr>
          <w:p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disagree</w:t>
            </w:r>
          </w:p>
        </w:tc>
        <w:tc>
          <w:tcPr>
            <w:tcW w:w="850" w:type="dxa"/>
            <w:tcBorders>
              <w:left w:val="nil"/>
              <w:right w:val="nil"/>
            </w:tcBorders>
            <w:textDirection w:val="btLr"/>
            <w:vAlign w:val="center"/>
          </w:tcPr>
          <w:p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neither agree nor disagree</w:t>
            </w:r>
          </w:p>
        </w:tc>
        <w:tc>
          <w:tcPr>
            <w:tcW w:w="709" w:type="dxa"/>
            <w:tcBorders>
              <w:left w:val="nil"/>
              <w:right w:val="nil"/>
            </w:tcBorders>
            <w:textDirection w:val="btLr"/>
            <w:vAlign w:val="center"/>
          </w:tcPr>
          <w:p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agree</w:t>
            </w:r>
          </w:p>
        </w:tc>
        <w:tc>
          <w:tcPr>
            <w:tcW w:w="992" w:type="dxa"/>
            <w:tcBorders>
              <w:left w:val="nil"/>
              <w:right w:val="nil"/>
            </w:tcBorders>
            <w:textDirection w:val="btLr"/>
            <w:vAlign w:val="center"/>
          </w:tcPr>
          <w:p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strongly agree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rFonts w:ascii="Calibri" w:hAnsi="Calibri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Calibri" w:hAnsi="Calibri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[don’t know]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  <w:tcBorders>
              <w:right w:val="nil"/>
            </w:tcBorders>
          </w:tcPr>
          <w:p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color w:val="FF0000"/>
                <w:sz w:val="20"/>
                <w:szCs w:val="20"/>
                <w:lang w:val="en-US"/>
              </w:rPr>
              <w:t>Q10_1</w:t>
            </w:r>
            <w:r>
              <w:rPr>
                <w:rFonts w:ascii="Calibri" w:hAnsi="Calibri" w:cs="Arial"/>
                <w:sz w:val="20"/>
                <w:szCs w:val="20"/>
                <w:lang w:val="en-US"/>
              </w:rPr>
              <w:t xml:space="preserve">  save time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850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992" w:type="dxa"/>
            <w:tcBorders>
              <w:left w:val="nil"/>
            </w:tcBorders>
          </w:tcPr>
          <w:p>
            <w:pPr>
              <w:jc w:val="center"/>
              <w:rPr>
                <w:rFonts w:ascii="Calibri" w:hAnsi="Calibri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[</w:t>
            </w:r>
            <w:r>
              <w:rPr>
                <w:rFonts w:hint="eastAsia"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☐</w:t>
            </w: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  <w:tcBorders>
              <w:right w:val="nil"/>
            </w:tcBorders>
          </w:tcPr>
          <w:p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color w:val="FF0000"/>
                <w:sz w:val="20"/>
                <w:szCs w:val="20"/>
                <w:lang w:val="en-US"/>
              </w:rPr>
              <w:t>Q10_2</w:t>
            </w:r>
            <w:r>
              <w:rPr>
                <w:rFonts w:ascii="Calibri" w:hAnsi="Calibri" w:cs="Arial"/>
                <w:sz w:val="20"/>
                <w:szCs w:val="20"/>
                <w:lang w:val="en-US"/>
              </w:rPr>
              <w:t xml:space="preserve">  save money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850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992" w:type="dxa"/>
            <w:tcBorders>
              <w:left w:val="nil"/>
            </w:tcBorders>
          </w:tcPr>
          <w:p>
            <w:pPr>
              <w:jc w:val="center"/>
              <w:rPr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[</w:t>
            </w:r>
            <w:r>
              <w:rPr>
                <w:rFonts w:hint="eastAsia"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☐</w:t>
            </w: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  <w:tcBorders>
              <w:right w:val="nil"/>
            </w:tcBorders>
          </w:tcPr>
          <w:p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color w:val="FF0000"/>
                <w:sz w:val="20"/>
                <w:szCs w:val="20"/>
                <w:lang w:val="en-US"/>
              </w:rPr>
              <w:t>Q10_3</w:t>
            </w:r>
            <w:r>
              <w:rPr>
                <w:rFonts w:ascii="Calibri" w:hAnsi="Calibri" w:cs="Arial"/>
                <w:sz w:val="20"/>
                <w:szCs w:val="20"/>
                <w:lang w:val="en-US"/>
              </w:rPr>
              <w:t xml:space="preserve">  save energy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850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992" w:type="dxa"/>
            <w:tcBorders>
              <w:left w:val="nil"/>
            </w:tcBorders>
          </w:tcPr>
          <w:p>
            <w:pPr>
              <w:jc w:val="center"/>
              <w:rPr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[</w:t>
            </w:r>
            <w:r>
              <w:rPr>
                <w:rFonts w:hint="eastAsia"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☐</w:t>
            </w: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  <w:tcBorders>
              <w:right w:val="nil"/>
            </w:tcBorders>
          </w:tcPr>
          <w:p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  <w:lang w:val="en-US"/>
              </w:rPr>
            </w:pPr>
            <w:r>
              <w:rPr>
                <w:rFonts w:ascii="Calibri" w:hAnsi="Calibri" w:cs="Arial"/>
                <w:color w:val="FF0000"/>
                <w:sz w:val="20"/>
                <w:szCs w:val="20"/>
                <w:lang w:val="en-US"/>
              </w:rPr>
              <w:t>Q10_4</w:t>
            </w:r>
            <w:r>
              <w:rPr>
                <w:rFonts w:ascii="Calibri" w:hAnsi="Calibri" w:cs="Arial"/>
                <w:sz w:val="20"/>
                <w:szCs w:val="20"/>
                <w:lang w:val="en-US"/>
              </w:rPr>
              <w:t xml:space="preserve">  make things less effort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850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992" w:type="dxa"/>
            <w:tcBorders>
              <w:left w:val="nil"/>
            </w:tcBorders>
          </w:tcPr>
          <w:p>
            <w:pPr>
              <w:jc w:val="center"/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[</w:t>
            </w:r>
            <w:r>
              <w:rPr>
                <w:rFonts w:hint="eastAsia"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☐</w:t>
            </w: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  <w:tcBorders>
              <w:right w:val="nil"/>
            </w:tcBorders>
          </w:tcPr>
          <w:p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color w:val="FF0000"/>
                <w:sz w:val="20"/>
                <w:szCs w:val="20"/>
                <w:lang w:val="en-US"/>
              </w:rPr>
              <w:t>Q10_5</w:t>
            </w:r>
            <w:r>
              <w:rPr>
                <w:rFonts w:ascii="Calibri" w:hAnsi="Calibri" w:cs="Arial"/>
                <w:sz w:val="20"/>
                <w:szCs w:val="20"/>
                <w:lang w:val="en-US"/>
              </w:rPr>
              <w:t xml:space="preserve">  enhance leisure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850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992" w:type="dxa"/>
            <w:tcBorders>
              <w:left w:val="nil"/>
            </w:tcBorders>
          </w:tcPr>
          <w:p>
            <w:pPr>
              <w:jc w:val="center"/>
              <w:rPr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[</w:t>
            </w:r>
            <w:r>
              <w:rPr>
                <w:rFonts w:hint="eastAsia"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☐</w:t>
            </w: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  <w:tcBorders>
              <w:right w:val="nil"/>
            </w:tcBorders>
          </w:tcPr>
          <w:p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color w:val="FF0000"/>
                <w:sz w:val="20"/>
                <w:szCs w:val="20"/>
                <w:lang w:val="en-US"/>
              </w:rPr>
              <w:t>Q10_6</w:t>
            </w:r>
            <w:r>
              <w:rPr>
                <w:rFonts w:ascii="Calibri" w:hAnsi="Calibri" w:cs="Arial"/>
                <w:sz w:val="20"/>
                <w:szCs w:val="20"/>
                <w:lang w:val="en-US"/>
              </w:rPr>
              <w:t xml:space="preserve">  provide peace of mind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850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992" w:type="dxa"/>
            <w:tcBorders>
              <w:left w:val="nil"/>
            </w:tcBorders>
          </w:tcPr>
          <w:p>
            <w:pPr>
              <w:jc w:val="center"/>
              <w:rPr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[</w:t>
            </w:r>
            <w:r>
              <w:rPr>
                <w:rFonts w:hint="eastAsia"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☐</w:t>
            </w: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  <w:tcBorders>
              <w:right w:val="nil"/>
            </w:tcBorders>
          </w:tcPr>
          <w:p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color w:val="FF0000"/>
                <w:sz w:val="20"/>
                <w:szCs w:val="20"/>
                <w:lang w:val="en-US"/>
              </w:rPr>
              <w:t>Q10_7</w:t>
            </w:r>
            <w:r>
              <w:rPr>
                <w:rFonts w:ascii="Calibri" w:hAnsi="Calibri" w:cs="Arial"/>
                <w:sz w:val="20"/>
                <w:szCs w:val="20"/>
                <w:lang w:val="en-US"/>
              </w:rPr>
              <w:t xml:space="preserve">  provide comfort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850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992" w:type="dxa"/>
            <w:tcBorders>
              <w:left w:val="nil"/>
            </w:tcBorders>
          </w:tcPr>
          <w:p>
            <w:pPr>
              <w:jc w:val="center"/>
              <w:rPr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[</w:t>
            </w:r>
            <w:r>
              <w:rPr>
                <w:rFonts w:hint="eastAsia"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☐</w:t>
            </w: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  <w:tcBorders>
              <w:right w:val="nil"/>
            </w:tcBorders>
          </w:tcPr>
          <w:p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color w:val="FF0000"/>
                <w:sz w:val="20"/>
                <w:szCs w:val="20"/>
                <w:lang w:val="en-US"/>
              </w:rPr>
              <w:t>Q10_8</w:t>
            </w:r>
            <w:r>
              <w:rPr>
                <w:rFonts w:ascii="Calibri" w:hAnsi="Calibri" w:cs="Arial"/>
                <w:sz w:val="20"/>
                <w:szCs w:val="20"/>
                <w:lang w:val="en-US"/>
              </w:rPr>
              <w:t xml:space="preserve">  improve security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850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992" w:type="dxa"/>
            <w:tcBorders>
              <w:left w:val="nil"/>
            </w:tcBorders>
          </w:tcPr>
          <w:p>
            <w:pPr>
              <w:jc w:val="center"/>
              <w:rPr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[</w:t>
            </w:r>
            <w:r>
              <w:rPr>
                <w:rFonts w:hint="eastAsia"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☐</w:t>
            </w: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  <w:tcBorders>
              <w:right w:val="nil"/>
            </w:tcBorders>
          </w:tcPr>
          <w:p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color w:val="FF0000"/>
                <w:sz w:val="20"/>
                <w:szCs w:val="20"/>
                <w:lang w:val="en-US"/>
              </w:rPr>
              <w:t>Q10_9</w:t>
            </w:r>
            <w:r>
              <w:rPr>
                <w:rFonts w:ascii="Calibri" w:hAnsi="Calibri" w:cs="Arial"/>
                <w:sz w:val="20"/>
                <w:szCs w:val="20"/>
                <w:lang w:val="en-US"/>
              </w:rPr>
              <w:t xml:space="preserve"> provide care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850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992" w:type="dxa"/>
            <w:tcBorders>
              <w:left w:val="nil"/>
            </w:tcBorders>
          </w:tcPr>
          <w:p>
            <w:pPr>
              <w:jc w:val="center"/>
              <w:rPr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[</w:t>
            </w:r>
            <w:r>
              <w:rPr>
                <w:rFonts w:hint="eastAsia"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☐</w:t>
            </w: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  <w:tcBorders>
              <w:right w:val="nil"/>
            </w:tcBorders>
          </w:tcPr>
          <w:p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color w:val="FF0000"/>
                <w:sz w:val="20"/>
                <w:szCs w:val="20"/>
                <w:lang w:val="en-US"/>
              </w:rPr>
              <w:t xml:space="preserve">Q10_10  </w:t>
            </w:r>
            <w:r>
              <w:rPr>
                <w:rFonts w:ascii="Calibri" w:hAnsi="Calibri" w:cs="Arial"/>
                <w:sz w:val="20"/>
                <w:szCs w:val="20"/>
                <w:lang w:val="en-US"/>
              </w:rPr>
              <w:t>improve quality of life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850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992" w:type="dxa"/>
            <w:tcBorders>
              <w:left w:val="nil"/>
            </w:tcBorders>
          </w:tcPr>
          <w:p>
            <w:pPr>
              <w:jc w:val="center"/>
              <w:rPr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[</w:t>
            </w:r>
            <w:r>
              <w:rPr>
                <w:rFonts w:hint="eastAsia"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☐</w:t>
            </w: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  <w:tcBorders>
              <w:right w:val="nil"/>
            </w:tcBorders>
          </w:tcPr>
          <w:p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 w:cs="Arial"/>
                <w:color w:val="FF0000"/>
                <w:sz w:val="20"/>
                <w:szCs w:val="20"/>
                <w:lang w:val="en-US"/>
              </w:rPr>
              <w:t xml:space="preserve">Q10_11  </w:t>
            </w:r>
            <w:r>
              <w:rPr>
                <w:rFonts w:ascii="Calibri" w:hAnsi="Calibri" w:cs="Arial"/>
                <w:sz w:val="20"/>
                <w:szCs w:val="20"/>
                <w:lang w:val="en-US"/>
              </w:rPr>
              <w:t>increase property value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850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992" w:type="dxa"/>
            <w:tcBorders>
              <w:left w:val="nil"/>
            </w:tcBorders>
          </w:tcPr>
          <w:p>
            <w:pPr>
              <w:jc w:val="center"/>
              <w:rPr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[</w:t>
            </w:r>
            <w:r>
              <w:rPr>
                <w:rFonts w:hint="eastAsia"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☐</w:t>
            </w: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  <w:tcBorders>
              <w:right w:val="nil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ascii="Calibri" w:hAnsi="Calibri" w:cs="Arial"/>
                <w:color w:val="FF0000"/>
                <w:sz w:val="20"/>
                <w:szCs w:val="20"/>
                <w:lang w:val="en-US"/>
              </w:rPr>
              <w:t xml:space="preserve">Q10_12  </w:t>
            </w:r>
            <w:r>
              <w:rPr>
                <w:rFonts w:ascii="Calibri" w:hAnsi="Calibri"/>
                <w:sz w:val="20"/>
                <w:szCs w:val="20"/>
              </w:rPr>
              <w:t>other (</w:t>
            </w:r>
            <w:r>
              <w:rPr>
                <w:rFonts w:ascii="Calibri" w:hAnsi="Calibri"/>
                <w:i/>
                <w:sz w:val="20"/>
                <w:szCs w:val="20"/>
              </w:rPr>
              <w:t>specify</w:t>
            </w:r>
            <w:r>
              <w:rPr>
                <w:rFonts w:ascii="Calibri" w:hAnsi="Calibri"/>
                <w:sz w:val="20"/>
                <w:szCs w:val="20"/>
              </w:rPr>
              <w:t>): _________________</w:t>
            </w:r>
          </w:p>
        </w:tc>
        <w:tc>
          <w:tcPr>
            <w:tcW w:w="5244" w:type="dxa"/>
            <w:gridSpan w:val="6"/>
            <w:tcBorders>
              <w:left w:val="nil"/>
            </w:tcBorders>
            <w:shd w:val="clear" w:color="auto" w:fill="auto"/>
          </w:tcPr>
          <w:p>
            <w:pPr>
              <w:jc w:val="center"/>
              <w:rPr>
                <w:b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Calibri" w:hAnsi="Calibri"/>
                <w:b/>
                <w:color w:val="FF0000"/>
                <w:sz w:val="18"/>
                <w:szCs w:val="18"/>
              </w:rPr>
              <w:t>[open ended]</w:t>
            </w:r>
          </w:p>
        </w:tc>
      </w:tr>
    </w:tbl>
    <w:p>
      <w:pPr>
        <w:rPr>
          <w:rFonts w:ascii="Calibri" w:hAnsi="Calibri"/>
          <w:b/>
          <w:sz w:val="22"/>
          <w:szCs w:val="22"/>
        </w:rPr>
      </w:pPr>
    </w:p>
    <w:p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Q11. Smart home technologies are relevant for </w:t>
      </w:r>
      <w:r>
        <w:rPr>
          <w:rFonts w:ascii="Calibri" w:hAnsi="Calibri"/>
          <w:b/>
          <w:i/>
          <w:sz w:val="22"/>
          <w:szCs w:val="22"/>
        </w:rPr>
        <w:t>certain activities</w:t>
      </w:r>
      <w:r>
        <w:rPr>
          <w:rFonts w:ascii="Calibri" w:hAnsi="Calibri"/>
          <w:b/>
          <w:sz w:val="22"/>
          <w:szCs w:val="22"/>
        </w:rPr>
        <w:t xml:space="preserve"> such as ...</w:t>
      </w:r>
    </w:p>
    <w:p>
      <w:pPr>
        <w:rPr>
          <w:rFonts w:ascii="Calibri" w:hAnsi="Calibri"/>
          <w:b/>
          <w:sz w:val="22"/>
          <w:szCs w:val="22"/>
        </w:rPr>
      </w:pPr>
    </w:p>
    <w:tbl>
      <w:tblPr>
        <w:tblStyle w:val="10"/>
        <w:tblW w:w="9180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1"/>
        <w:gridCol w:w="567"/>
        <w:gridCol w:w="709"/>
        <w:gridCol w:w="850"/>
        <w:gridCol w:w="709"/>
        <w:gridCol w:w="992"/>
        <w:gridCol w:w="992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6" w:hRule="atLeast"/>
        </w:trPr>
        <w:tc>
          <w:tcPr>
            <w:tcW w:w="4361" w:type="dxa"/>
            <w:tcBorders>
              <w:right w:val="nil"/>
            </w:tcBorders>
            <w:vAlign w:val="center"/>
          </w:tcPr>
          <w:p>
            <w:pPr>
              <w:rPr>
                <w:rFonts w:ascii="Calibri" w:hAnsi="Calibri"/>
                <w:color w:val="FF0000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nil"/>
              <w:right w:val="nil"/>
            </w:tcBorders>
            <w:textDirection w:val="btLr"/>
            <w:vAlign w:val="center"/>
          </w:tcPr>
          <w:p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strongly disagree</w:t>
            </w:r>
          </w:p>
        </w:tc>
        <w:tc>
          <w:tcPr>
            <w:tcW w:w="709" w:type="dxa"/>
            <w:tcBorders>
              <w:left w:val="nil"/>
              <w:right w:val="nil"/>
            </w:tcBorders>
            <w:textDirection w:val="btLr"/>
            <w:vAlign w:val="center"/>
          </w:tcPr>
          <w:p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disagree</w:t>
            </w:r>
          </w:p>
        </w:tc>
        <w:tc>
          <w:tcPr>
            <w:tcW w:w="850" w:type="dxa"/>
            <w:tcBorders>
              <w:left w:val="nil"/>
              <w:right w:val="nil"/>
            </w:tcBorders>
            <w:textDirection w:val="btLr"/>
            <w:vAlign w:val="center"/>
          </w:tcPr>
          <w:p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neither agree nor disagree</w:t>
            </w:r>
          </w:p>
        </w:tc>
        <w:tc>
          <w:tcPr>
            <w:tcW w:w="709" w:type="dxa"/>
            <w:tcBorders>
              <w:left w:val="nil"/>
              <w:right w:val="nil"/>
            </w:tcBorders>
            <w:textDirection w:val="btLr"/>
            <w:vAlign w:val="center"/>
          </w:tcPr>
          <w:p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agree</w:t>
            </w:r>
          </w:p>
        </w:tc>
        <w:tc>
          <w:tcPr>
            <w:tcW w:w="992" w:type="dxa"/>
            <w:tcBorders>
              <w:left w:val="nil"/>
              <w:right w:val="nil"/>
            </w:tcBorders>
            <w:textDirection w:val="btLr"/>
            <w:vAlign w:val="center"/>
          </w:tcPr>
          <w:p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strongly agree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rFonts w:ascii="Calibri" w:hAnsi="Calibri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Calibri" w:hAnsi="Calibri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[don’t know]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bottom w:val="single" w:color="auto" w:sz="4" w:space="0"/>
              <w:right w:val="nil"/>
            </w:tcBorders>
          </w:tcPr>
          <w:p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color w:val="FF0000"/>
                <w:sz w:val="20"/>
                <w:szCs w:val="20"/>
                <w:lang w:val="en-US"/>
              </w:rPr>
              <w:t xml:space="preserve">Q11_1  </w:t>
            </w:r>
            <w:r>
              <w:rPr>
                <w:rFonts w:ascii="Calibri" w:hAnsi="Calibri"/>
                <w:sz w:val="20"/>
                <w:szCs w:val="20"/>
              </w:rPr>
              <w:t>cooking, preparing food, eating</w:t>
            </w:r>
          </w:p>
        </w:tc>
        <w:tc>
          <w:tcPr>
            <w:tcW w:w="567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709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850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709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992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992" w:type="dxa"/>
            <w:tcBorders>
              <w:left w:val="nil"/>
              <w:bottom w:val="single" w:color="auto" w:sz="4" w:space="0"/>
            </w:tcBorders>
          </w:tcPr>
          <w:p>
            <w:pPr>
              <w:jc w:val="center"/>
              <w:rPr>
                <w:rFonts w:ascii="Calibri" w:hAnsi="Calibri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[</w:t>
            </w:r>
            <w:r>
              <w:rPr>
                <w:rFonts w:hint="eastAsia"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☐</w:t>
            </w: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right w:val="nil"/>
            </w:tcBorders>
          </w:tcPr>
          <w:p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color w:val="FF0000"/>
                <w:sz w:val="20"/>
                <w:szCs w:val="20"/>
                <w:lang w:val="en-US"/>
              </w:rPr>
              <w:t xml:space="preserve">Q11_2  </w:t>
            </w:r>
            <w:r>
              <w:rPr>
                <w:rFonts w:ascii="Calibri" w:hAnsi="Calibri"/>
                <w:sz w:val="20"/>
                <w:szCs w:val="20"/>
              </w:rPr>
              <w:t>showering, washing</w:t>
            </w:r>
          </w:p>
        </w:tc>
        <w:tc>
          <w:tcPr>
            <w:tcW w:w="567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850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992" w:type="dxa"/>
            <w:tcBorders>
              <w:left w:val="nil"/>
            </w:tcBorders>
          </w:tcPr>
          <w:p>
            <w:pPr>
              <w:jc w:val="center"/>
              <w:rPr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[</w:t>
            </w:r>
            <w:r>
              <w:rPr>
                <w:rFonts w:hint="eastAsia"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☐</w:t>
            </w: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right w:val="nil"/>
            </w:tcBorders>
          </w:tcPr>
          <w:p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color w:val="FF0000"/>
                <w:sz w:val="20"/>
                <w:szCs w:val="20"/>
                <w:lang w:val="en-US"/>
              </w:rPr>
              <w:t xml:space="preserve">Q11_3  </w:t>
            </w:r>
            <w:r>
              <w:rPr>
                <w:rFonts w:ascii="Calibri" w:hAnsi="Calibri"/>
                <w:sz w:val="20"/>
                <w:szCs w:val="20"/>
              </w:rPr>
              <w:t>working, studying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</w:tcBorders>
          </w:tcPr>
          <w:p>
            <w:pPr>
              <w:jc w:val="center"/>
              <w:rPr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[</w:t>
            </w:r>
            <w:r>
              <w:rPr>
                <w:rFonts w:hint="eastAsia"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☐</w:t>
            </w: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right w:val="nil"/>
            </w:tcBorders>
          </w:tcPr>
          <w:p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color w:val="FF0000"/>
                <w:sz w:val="20"/>
                <w:szCs w:val="20"/>
                <w:lang w:val="en-US"/>
              </w:rPr>
              <w:t xml:space="preserve">Q11_4  </w:t>
            </w:r>
            <w:r>
              <w:rPr>
                <w:rFonts w:ascii="Calibri" w:hAnsi="Calibri"/>
                <w:sz w:val="20"/>
                <w:szCs w:val="20"/>
              </w:rPr>
              <w:t>entertaining, socialising</w:t>
            </w:r>
          </w:p>
        </w:tc>
        <w:tc>
          <w:tcPr>
            <w:tcW w:w="567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850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992" w:type="dxa"/>
            <w:tcBorders>
              <w:left w:val="nil"/>
            </w:tcBorders>
          </w:tcPr>
          <w:p>
            <w:pPr>
              <w:jc w:val="center"/>
              <w:rPr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[</w:t>
            </w:r>
            <w:r>
              <w:rPr>
                <w:rFonts w:hint="eastAsia"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☐</w:t>
            </w: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right w:val="nil"/>
            </w:tcBorders>
          </w:tcPr>
          <w:p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color w:val="FF0000"/>
                <w:sz w:val="20"/>
                <w:szCs w:val="20"/>
                <w:lang w:val="en-US"/>
              </w:rPr>
              <w:t xml:space="preserve">Q11_5  </w:t>
            </w:r>
            <w:r>
              <w:rPr>
                <w:rFonts w:ascii="Calibri" w:hAnsi="Calibri"/>
                <w:sz w:val="20"/>
                <w:szCs w:val="20"/>
              </w:rPr>
              <w:t>relaxing, leisure, hobbies, games</w:t>
            </w:r>
          </w:p>
        </w:tc>
        <w:tc>
          <w:tcPr>
            <w:tcW w:w="567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850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992" w:type="dxa"/>
            <w:tcBorders>
              <w:left w:val="nil"/>
            </w:tcBorders>
          </w:tcPr>
          <w:p>
            <w:pPr>
              <w:jc w:val="center"/>
              <w:rPr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[</w:t>
            </w:r>
            <w:r>
              <w:rPr>
                <w:rFonts w:hint="eastAsia"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☐</w:t>
            </w: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right w:val="nil"/>
            </w:tcBorders>
          </w:tcPr>
          <w:p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color w:val="FF0000"/>
                <w:sz w:val="20"/>
                <w:szCs w:val="20"/>
                <w:lang w:val="en-US"/>
              </w:rPr>
              <w:t xml:space="preserve">Q11_6  </w:t>
            </w:r>
            <w:r>
              <w:rPr>
                <w:rFonts w:ascii="Calibri" w:hAnsi="Calibri"/>
                <w:sz w:val="20"/>
                <w:szCs w:val="20"/>
              </w:rPr>
              <w:t>doing laundry, cleaning, housework</w:t>
            </w:r>
          </w:p>
        </w:tc>
        <w:tc>
          <w:tcPr>
            <w:tcW w:w="567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850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992" w:type="dxa"/>
            <w:tcBorders>
              <w:left w:val="nil"/>
            </w:tcBorders>
          </w:tcPr>
          <w:p>
            <w:pPr>
              <w:jc w:val="center"/>
              <w:rPr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[</w:t>
            </w:r>
            <w:r>
              <w:rPr>
                <w:rFonts w:hint="eastAsia"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☐</w:t>
            </w: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right w:val="nil"/>
            </w:tcBorders>
          </w:tcPr>
          <w:p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color w:val="FF0000"/>
                <w:sz w:val="20"/>
                <w:szCs w:val="20"/>
                <w:lang w:val="en-US"/>
              </w:rPr>
              <w:t xml:space="preserve">Q11_7  </w:t>
            </w:r>
            <w:r>
              <w:rPr>
                <w:rFonts w:ascii="Calibri" w:hAnsi="Calibri" w:cs="Arial"/>
                <w:sz w:val="20"/>
                <w:szCs w:val="20"/>
                <w:lang w:val="en-US"/>
              </w:rPr>
              <w:t>parenting, caring for household members</w:t>
            </w:r>
          </w:p>
        </w:tc>
        <w:tc>
          <w:tcPr>
            <w:tcW w:w="567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850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992" w:type="dxa"/>
            <w:tcBorders>
              <w:left w:val="nil"/>
            </w:tcBorders>
          </w:tcPr>
          <w:p>
            <w:pPr>
              <w:jc w:val="center"/>
              <w:rPr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[</w:t>
            </w:r>
            <w:r>
              <w:rPr>
                <w:rFonts w:hint="eastAsia"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☐</w:t>
            </w: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right w:val="nil"/>
            </w:tcBorders>
          </w:tcPr>
          <w:p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color w:val="FF0000"/>
                <w:sz w:val="20"/>
                <w:szCs w:val="20"/>
                <w:lang w:val="en-US"/>
              </w:rPr>
              <w:t xml:space="preserve">Q11_8  </w:t>
            </w:r>
            <w:r>
              <w:rPr>
                <w:rFonts w:ascii="Calibri" w:hAnsi="Calibri" w:cs="Arial"/>
                <w:sz w:val="20"/>
                <w:szCs w:val="20"/>
                <w:lang w:val="en-US"/>
              </w:rPr>
              <w:t>other (</w:t>
            </w:r>
            <w:r>
              <w:rPr>
                <w:rFonts w:ascii="Calibri" w:hAnsi="Calibri" w:cs="Arial"/>
                <w:i/>
                <w:sz w:val="20"/>
                <w:szCs w:val="20"/>
                <w:lang w:val="en-US"/>
              </w:rPr>
              <w:t>specify</w:t>
            </w:r>
            <w:r>
              <w:rPr>
                <w:rFonts w:ascii="Calibri" w:hAnsi="Calibri" w:cs="Arial"/>
                <w:sz w:val="20"/>
                <w:szCs w:val="20"/>
                <w:lang w:val="en-US"/>
              </w:rPr>
              <w:t>): __________________</w:t>
            </w:r>
          </w:p>
        </w:tc>
        <w:tc>
          <w:tcPr>
            <w:tcW w:w="4819" w:type="dxa"/>
            <w:gridSpan w:val="6"/>
            <w:tcBorders>
              <w:left w:val="nil"/>
            </w:tcBorders>
            <w:shd w:val="clear" w:color="auto" w:fill="auto"/>
          </w:tcPr>
          <w:p>
            <w:pPr>
              <w:jc w:val="center"/>
              <w:rPr>
                <w:b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Calibri" w:hAnsi="Calibri"/>
                <w:b/>
                <w:color w:val="FF0000"/>
                <w:sz w:val="18"/>
                <w:szCs w:val="18"/>
              </w:rPr>
              <w:t>[open ended]</w:t>
            </w:r>
          </w:p>
        </w:tc>
      </w:tr>
    </w:tbl>
    <w:p>
      <w:pPr>
        <w:jc w:val="center"/>
        <w:rPr>
          <w:rFonts w:ascii="Calibri" w:hAnsi="Calibri"/>
          <w:sz w:val="22"/>
          <w:szCs w:val="22"/>
        </w:rPr>
      </w:pPr>
    </w:p>
    <w:p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Q12. Smart home technologies are </w:t>
      </w:r>
      <w:r>
        <w:rPr>
          <w:rFonts w:ascii="Calibri" w:hAnsi="Calibri"/>
          <w:b/>
          <w:i/>
          <w:sz w:val="22"/>
          <w:szCs w:val="22"/>
        </w:rPr>
        <w:t>designed</w:t>
      </w:r>
      <w:r>
        <w:rPr>
          <w:rFonts w:ascii="Calibri" w:hAnsi="Calibri"/>
          <w:b/>
          <w:sz w:val="22"/>
          <w:szCs w:val="22"/>
        </w:rPr>
        <w:t xml:space="preserve"> to ...</w:t>
      </w:r>
    </w:p>
    <w:p>
      <w:pPr>
        <w:rPr>
          <w:rFonts w:ascii="Calibri" w:hAnsi="Calibri"/>
          <w:b/>
          <w:sz w:val="22"/>
          <w:szCs w:val="22"/>
        </w:rPr>
      </w:pPr>
    </w:p>
    <w:tbl>
      <w:tblPr>
        <w:tblStyle w:val="10"/>
        <w:tblW w:w="9180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9"/>
        <w:gridCol w:w="709"/>
        <w:gridCol w:w="709"/>
        <w:gridCol w:w="850"/>
        <w:gridCol w:w="709"/>
        <w:gridCol w:w="992"/>
        <w:gridCol w:w="992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0" w:hRule="atLeast"/>
        </w:trPr>
        <w:tc>
          <w:tcPr>
            <w:tcW w:w="4219" w:type="dxa"/>
            <w:tcBorders>
              <w:right w:val="nil"/>
            </w:tcBorders>
            <w:vAlign w:val="center"/>
          </w:tcPr>
          <w:p>
            <w:pPr>
              <w:rPr>
                <w:rFonts w:ascii="Calibri" w:hAnsi="Calibri"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  <w:textDirection w:val="btLr"/>
            <w:vAlign w:val="center"/>
          </w:tcPr>
          <w:p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strongly disagree</w:t>
            </w:r>
          </w:p>
        </w:tc>
        <w:tc>
          <w:tcPr>
            <w:tcW w:w="709" w:type="dxa"/>
            <w:tcBorders>
              <w:left w:val="nil"/>
              <w:right w:val="nil"/>
            </w:tcBorders>
            <w:textDirection w:val="btLr"/>
            <w:vAlign w:val="center"/>
          </w:tcPr>
          <w:p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disagree</w:t>
            </w:r>
          </w:p>
        </w:tc>
        <w:tc>
          <w:tcPr>
            <w:tcW w:w="850" w:type="dxa"/>
            <w:tcBorders>
              <w:left w:val="nil"/>
              <w:right w:val="nil"/>
            </w:tcBorders>
            <w:textDirection w:val="btLr"/>
            <w:vAlign w:val="center"/>
          </w:tcPr>
          <w:p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neither agree nor disagree</w:t>
            </w:r>
          </w:p>
        </w:tc>
        <w:tc>
          <w:tcPr>
            <w:tcW w:w="709" w:type="dxa"/>
            <w:tcBorders>
              <w:left w:val="nil"/>
              <w:right w:val="nil"/>
            </w:tcBorders>
            <w:textDirection w:val="btLr"/>
            <w:vAlign w:val="center"/>
          </w:tcPr>
          <w:p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agree</w:t>
            </w:r>
          </w:p>
        </w:tc>
        <w:tc>
          <w:tcPr>
            <w:tcW w:w="992" w:type="dxa"/>
            <w:tcBorders>
              <w:left w:val="nil"/>
              <w:right w:val="nil"/>
            </w:tcBorders>
            <w:textDirection w:val="btLr"/>
            <w:vAlign w:val="center"/>
          </w:tcPr>
          <w:p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strongly agree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rFonts w:ascii="Calibri" w:hAnsi="Calibri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Calibri" w:hAnsi="Calibri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[don’t know]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9" w:type="dxa"/>
            <w:tcBorders>
              <w:right w:val="nil"/>
            </w:tcBorders>
          </w:tcPr>
          <w:p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color w:val="FF0000"/>
                <w:sz w:val="20"/>
                <w:szCs w:val="20"/>
                <w:lang w:val="en-US"/>
              </w:rPr>
              <w:t xml:space="preserve">Q12_1  </w:t>
            </w:r>
            <w:r>
              <w:rPr>
                <w:rFonts w:ascii="Calibri" w:hAnsi="Calibri"/>
                <w:sz w:val="20"/>
                <w:szCs w:val="20"/>
              </w:rPr>
              <w:t>be easily noticeable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850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992" w:type="dxa"/>
            <w:tcBorders>
              <w:left w:val="nil"/>
            </w:tcBorders>
          </w:tcPr>
          <w:p>
            <w:pPr>
              <w:jc w:val="center"/>
              <w:rPr>
                <w:rFonts w:ascii="Calibri" w:hAnsi="Calibri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[</w:t>
            </w:r>
            <w:r>
              <w:rPr>
                <w:rFonts w:hint="eastAsia"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☐</w:t>
            </w: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9" w:type="dxa"/>
            <w:tcBorders>
              <w:right w:val="nil"/>
            </w:tcBorders>
          </w:tcPr>
          <w:p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color w:val="FF0000"/>
                <w:sz w:val="20"/>
                <w:szCs w:val="20"/>
                <w:lang w:val="en-US"/>
              </w:rPr>
              <w:t xml:space="preserve">Q12_2  </w:t>
            </w:r>
            <w:r>
              <w:rPr>
                <w:rFonts w:ascii="Calibri" w:hAnsi="Calibri"/>
                <w:sz w:val="20"/>
                <w:szCs w:val="20"/>
              </w:rPr>
              <w:t>blend into the background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850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992" w:type="dxa"/>
            <w:tcBorders>
              <w:left w:val="nil"/>
            </w:tcBorders>
          </w:tcPr>
          <w:p>
            <w:pPr>
              <w:jc w:val="center"/>
              <w:rPr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[</w:t>
            </w:r>
            <w:r>
              <w:rPr>
                <w:rFonts w:hint="eastAsia"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☐</w:t>
            </w: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9" w:type="dxa"/>
            <w:tcBorders>
              <w:right w:val="nil"/>
            </w:tcBorders>
          </w:tcPr>
          <w:p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color w:val="FF0000"/>
                <w:sz w:val="20"/>
                <w:szCs w:val="20"/>
                <w:lang w:val="en-US"/>
              </w:rPr>
              <w:t xml:space="preserve">Q12_3  </w:t>
            </w:r>
            <w:r>
              <w:rPr>
                <w:rFonts w:ascii="Calibri" w:hAnsi="Calibri"/>
                <w:sz w:val="20"/>
                <w:szCs w:val="20"/>
              </w:rPr>
              <w:t>always be on and active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850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992" w:type="dxa"/>
            <w:tcBorders>
              <w:left w:val="nil"/>
            </w:tcBorders>
          </w:tcPr>
          <w:p>
            <w:pPr>
              <w:jc w:val="center"/>
              <w:rPr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[</w:t>
            </w:r>
            <w:r>
              <w:rPr>
                <w:rFonts w:hint="eastAsia"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☐</w:t>
            </w: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9" w:type="dxa"/>
            <w:tcBorders>
              <w:right w:val="nil"/>
            </w:tcBorders>
          </w:tcPr>
          <w:p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color w:val="FF0000"/>
                <w:sz w:val="20"/>
                <w:szCs w:val="20"/>
                <w:lang w:val="en-US"/>
              </w:rPr>
              <w:t xml:space="preserve">Q12_4  </w:t>
            </w:r>
            <w:r>
              <w:rPr>
                <w:rFonts w:ascii="Calibri" w:hAnsi="Calibri"/>
                <w:sz w:val="20"/>
                <w:szCs w:val="20"/>
              </w:rPr>
              <w:t>operate only when activated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850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992" w:type="dxa"/>
            <w:tcBorders>
              <w:left w:val="nil"/>
            </w:tcBorders>
          </w:tcPr>
          <w:p>
            <w:pPr>
              <w:jc w:val="center"/>
              <w:rPr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[</w:t>
            </w:r>
            <w:r>
              <w:rPr>
                <w:rFonts w:hint="eastAsia"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☐</w:t>
            </w: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9" w:type="dxa"/>
            <w:tcBorders>
              <w:right w:val="nil"/>
            </w:tcBorders>
          </w:tcPr>
          <w:p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 w:cs="Arial"/>
                <w:color w:val="FF0000"/>
                <w:sz w:val="20"/>
                <w:szCs w:val="20"/>
                <w:lang w:val="en-US"/>
              </w:rPr>
              <w:t xml:space="preserve">Q12_5  </w:t>
            </w:r>
            <w:r>
              <w:rPr>
                <w:rFonts w:ascii="Calibri" w:hAnsi="Calibri"/>
                <w:sz w:val="20"/>
                <w:szCs w:val="20"/>
              </w:rPr>
              <w:t>provide information to households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850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992" w:type="dxa"/>
            <w:tcBorders>
              <w:left w:val="nil"/>
            </w:tcBorders>
          </w:tcPr>
          <w:p>
            <w:pPr>
              <w:jc w:val="center"/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[</w:t>
            </w:r>
            <w:r>
              <w:rPr>
                <w:rFonts w:hint="eastAsia"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☐</w:t>
            </w: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9" w:type="dxa"/>
            <w:tcBorders>
              <w:right w:val="nil"/>
            </w:tcBorders>
          </w:tcPr>
          <w:p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 w:cs="Arial"/>
                <w:color w:val="FF0000"/>
                <w:sz w:val="20"/>
                <w:szCs w:val="20"/>
                <w:lang w:val="en-US"/>
              </w:rPr>
              <w:t xml:space="preserve">Q12_6  </w:t>
            </w:r>
            <w:r>
              <w:rPr>
                <w:rFonts w:ascii="Calibri" w:hAnsi="Calibri"/>
                <w:sz w:val="20"/>
                <w:szCs w:val="20"/>
              </w:rPr>
              <w:t>enable households to control their home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850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992" w:type="dxa"/>
            <w:tcBorders>
              <w:left w:val="nil"/>
            </w:tcBorders>
          </w:tcPr>
          <w:p>
            <w:pPr>
              <w:jc w:val="center"/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[</w:t>
            </w:r>
            <w:r>
              <w:rPr>
                <w:rFonts w:hint="eastAsia"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☐</w:t>
            </w: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9" w:type="dxa"/>
            <w:tcBorders>
              <w:right w:val="nil"/>
            </w:tcBorders>
          </w:tcPr>
          <w:p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 w:cs="Arial"/>
                <w:color w:val="FF0000"/>
                <w:sz w:val="20"/>
                <w:szCs w:val="20"/>
                <w:lang w:val="en-US"/>
              </w:rPr>
              <w:t xml:space="preserve">Q12_7  </w:t>
            </w:r>
            <w:r>
              <w:rPr>
                <w:rFonts w:ascii="Calibri" w:hAnsi="Calibri"/>
                <w:sz w:val="20"/>
                <w:szCs w:val="20"/>
              </w:rPr>
              <w:t>control homes on behalf of households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850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992" w:type="dxa"/>
            <w:tcBorders>
              <w:left w:val="nil"/>
            </w:tcBorders>
          </w:tcPr>
          <w:p>
            <w:pPr>
              <w:jc w:val="center"/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[</w:t>
            </w:r>
            <w:r>
              <w:rPr>
                <w:rFonts w:hint="eastAsia"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☐</w:t>
            </w: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]</w:t>
            </w:r>
          </w:p>
        </w:tc>
      </w:tr>
    </w:tbl>
    <w:p>
      <w:pPr>
        <w:rPr>
          <w:rFonts w:ascii="Calibri" w:hAnsi="Calibri"/>
          <w:sz w:val="22"/>
          <w:szCs w:val="22"/>
        </w:rPr>
      </w:pPr>
    </w:p>
    <w:p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Q13. Smart home technologies are </w:t>
      </w:r>
      <w:r>
        <w:rPr>
          <w:rFonts w:ascii="Calibri" w:hAnsi="Calibri"/>
          <w:b/>
          <w:i/>
          <w:sz w:val="22"/>
          <w:szCs w:val="22"/>
        </w:rPr>
        <w:t>controlled</w:t>
      </w:r>
      <w:r>
        <w:rPr>
          <w:rFonts w:ascii="Calibri" w:hAnsi="Calibri"/>
          <w:b/>
          <w:sz w:val="22"/>
          <w:szCs w:val="22"/>
        </w:rPr>
        <w:t xml:space="preserve"> day-to-day by ...</w:t>
      </w:r>
    </w:p>
    <w:p>
      <w:pPr>
        <w:rPr>
          <w:rFonts w:ascii="Calibri" w:hAnsi="Calibri"/>
          <w:b/>
          <w:sz w:val="22"/>
          <w:szCs w:val="22"/>
        </w:rPr>
      </w:pPr>
    </w:p>
    <w:tbl>
      <w:tblPr>
        <w:tblStyle w:val="10"/>
        <w:tblW w:w="9180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3"/>
        <w:gridCol w:w="708"/>
        <w:gridCol w:w="426"/>
        <w:gridCol w:w="850"/>
        <w:gridCol w:w="709"/>
        <w:gridCol w:w="992"/>
        <w:gridCol w:w="992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1" w:hRule="atLeast"/>
        </w:trPr>
        <w:tc>
          <w:tcPr>
            <w:tcW w:w="4503" w:type="dxa"/>
            <w:tcBorders>
              <w:right w:val="nil"/>
            </w:tcBorders>
            <w:vAlign w:val="center"/>
          </w:tcPr>
          <w:p>
            <w:pPr>
              <w:rPr>
                <w:rFonts w:ascii="Calibri" w:hAnsi="Calibri"/>
                <w:color w:val="FF0000"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il"/>
              <w:right w:val="nil"/>
            </w:tcBorders>
            <w:textDirection w:val="btLr"/>
            <w:vAlign w:val="center"/>
          </w:tcPr>
          <w:p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strongly disagree</w:t>
            </w:r>
          </w:p>
        </w:tc>
        <w:tc>
          <w:tcPr>
            <w:tcW w:w="426" w:type="dxa"/>
            <w:tcBorders>
              <w:left w:val="nil"/>
              <w:right w:val="nil"/>
            </w:tcBorders>
            <w:textDirection w:val="btLr"/>
            <w:vAlign w:val="center"/>
          </w:tcPr>
          <w:p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disagree</w:t>
            </w:r>
          </w:p>
        </w:tc>
        <w:tc>
          <w:tcPr>
            <w:tcW w:w="850" w:type="dxa"/>
            <w:tcBorders>
              <w:left w:val="nil"/>
              <w:right w:val="nil"/>
            </w:tcBorders>
            <w:textDirection w:val="btLr"/>
            <w:vAlign w:val="center"/>
          </w:tcPr>
          <w:p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neither agree nor disagree</w:t>
            </w:r>
          </w:p>
        </w:tc>
        <w:tc>
          <w:tcPr>
            <w:tcW w:w="709" w:type="dxa"/>
            <w:tcBorders>
              <w:left w:val="nil"/>
              <w:right w:val="nil"/>
            </w:tcBorders>
            <w:textDirection w:val="btLr"/>
            <w:vAlign w:val="center"/>
          </w:tcPr>
          <w:p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agree</w:t>
            </w:r>
          </w:p>
        </w:tc>
        <w:tc>
          <w:tcPr>
            <w:tcW w:w="992" w:type="dxa"/>
            <w:tcBorders>
              <w:left w:val="nil"/>
              <w:right w:val="nil"/>
            </w:tcBorders>
            <w:textDirection w:val="btLr"/>
            <w:vAlign w:val="center"/>
          </w:tcPr>
          <w:p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strongly agree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rFonts w:ascii="Calibri" w:hAnsi="Calibri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Calibri" w:hAnsi="Calibri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[don’t know]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tcBorders>
              <w:right w:val="nil"/>
            </w:tcBorders>
          </w:tcPr>
          <w:p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color w:val="FF0000"/>
                <w:sz w:val="20"/>
                <w:szCs w:val="20"/>
                <w:lang w:val="en-US"/>
              </w:rPr>
              <w:t xml:space="preserve">Q13_1  </w:t>
            </w:r>
            <w:r>
              <w:rPr>
                <w:rFonts w:ascii="Calibri" w:hAnsi="Calibri"/>
                <w:sz w:val="20"/>
                <w:szCs w:val="20"/>
              </w:rPr>
              <w:t>pre-set schedules or profiles</w:t>
            </w:r>
          </w:p>
        </w:tc>
        <w:tc>
          <w:tcPr>
            <w:tcW w:w="708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426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850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992" w:type="dxa"/>
            <w:tcBorders>
              <w:left w:val="nil"/>
            </w:tcBorders>
          </w:tcPr>
          <w:p>
            <w:pPr>
              <w:jc w:val="center"/>
              <w:rPr>
                <w:rFonts w:ascii="Calibri" w:hAnsi="Calibri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[</w:t>
            </w:r>
            <w:r>
              <w:rPr>
                <w:rFonts w:hint="eastAsia"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☐</w:t>
            </w: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tcBorders>
              <w:right w:val="nil"/>
            </w:tcBorders>
          </w:tcPr>
          <w:p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color w:val="FF0000"/>
                <w:sz w:val="20"/>
                <w:szCs w:val="20"/>
                <w:lang w:val="en-US"/>
              </w:rPr>
              <w:t xml:space="preserve">Q13_2  </w:t>
            </w:r>
            <w:r>
              <w:rPr>
                <w:rFonts w:ascii="Calibri" w:hAnsi="Calibri"/>
                <w:sz w:val="20"/>
                <w:szCs w:val="20"/>
              </w:rPr>
              <w:t>spur-of-the-moment inputs or adjustments</w:t>
            </w:r>
          </w:p>
        </w:tc>
        <w:tc>
          <w:tcPr>
            <w:tcW w:w="708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426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850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992" w:type="dxa"/>
            <w:tcBorders>
              <w:left w:val="nil"/>
            </w:tcBorders>
          </w:tcPr>
          <w:p>
            <w:pPr>
              <w:jc w:val="center"/>
              <w:rPr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[</w:t>
            </w:r>
            <w:r>
              <w:rPr>
                <w:rFonts w:hint="eastAsia"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☐</w:t>
            </w: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tcBorders>
              <w:right w:val="nil"/>
            </w:tcBorders>
          </w:tcPr>
          <w:p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color w:val="FF0000"/>
                <w:sz w:val="20"/>
                <w:szCs w:val="20"/>
                <w:lang w:val="en-US"/>
              </w:rPr>
              <w:t xml:space="preserve">Q13_3  </w:t>
            </w:r>
            <w:r>
              <w:rPr>
                <w:rFonts w:ascii="Calibri" w:hAnsi="Calibri"/>
                <w:sz w:val="20"/>
                <w:szCs w:val="20"/>
              </w:rPr>
              <w:t>automatic responses to detected behaviour</w:t>
            </w:r>
          </w:p>
        </w:tc>
        <w:tc>
          <w:tcPr>
            <w:tcW w:w="708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426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850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992" w:type="dxa"/>
            <w:tcBorders>
              <w:left w:val="nil"/>
            </w:tcBorders>
          </w:tcPr>
          <w:p>
            <w:pPr>
              <w:jc w:val="center"/>
              <w:rPr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[</w:t>
            </w:r>
            <w:r>
              <w:rPr>
                <w:rFonts w:hint="eastAsia"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☐</w:t>
            </w: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tcBorders>
              <w:right w:val="nil"/>
            </w:tcBorders>
          </w:tcPr>
          <w:p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color w:val="FF0000"/>
                <w:sz w:val="20"/>
                <w:szCs w:val="20"/>
                <w:lang w:val="en-US"/>
              </w:rPr>
              <w:t xml:space="preserve">Q13_4  </w:t>
            </w:r>
            <w:r>
              <w:rPr>
                <w:rFonts w:ascii="Calibri" w:hAnsi="Calibri"/>
                <w:sz w:val="20"/>
                <w:szCs w:val="20"/>
              </w:rPr>
              <w:t>a single user</w:t>
            </w:r>
          </w:p>
        </w:tc>
        <w:tc>
          <w:tcPr>
            <w:tcW w:w="708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426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850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992" w:type="dxa"/>
            <w:tcBorders>
              <w:left w:val="nil"/>
            </w:tcBorders>
          </w:tcPr>
          <w:p>
            <w:pPr>
              <w:jc w:val="center"/>
              <w:rPr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[</w:t>
            </w:r>
            <w:r>
              <w:rPr>
                <w:rFonts w:hint="eastAsia"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☐</w:t>
            </w: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tcBorders>
              <w:right w:val="nil"/>
            </w:tcBorders>
          </w:tcPr>
          <w:p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color w:val="FF0000"/>
                <w:sz w:val="20"/>
                <w:szCs w:val="20"/>
                <w:lang w:val="en-US"/>
              </w:rPr>
              <w:t xml:space="preserve">Q13_5  </w:t>
            </w:r>
            <w:r>
              <w:rPr>
                <w:rFonts w:ascii="Calibri" w:hAnsi="Calibri"/>
                <w:sz w:val="20"/>
                <w:szCs w:val="20"/>
              </w:rPr>
              <w:t>multiple users</w:t>
            </w:r>
          </w:p>
        </w:tc>
        <w:tc>
          <w:tcPr>
            <w:tcW w:w="708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426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850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992" w:type="dxa"/>
            <w:tcBorders>
              <w:left w:val="nil"/>
            </w:tcBorders>
          </w:tcPr>
          <w:p>
            <w:pPr>
              <w:jc w:val="center"/>
              <w:rPr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[</w:t>
            </w:r>
            <w:r>
              <w:rPr>
                <w:rFonts w:hint="eastAsia"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☐</w:t>
            </w: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tcBorders>
              <w:right w:val="nil"/>
            </w:tcBorders>
          </w:tcPr>
          <w:p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 w:cs="Arial"/>
                <w:color w:val="FF0000"/>
                <w:sz w:val="20"/>
                <w:szCs w:val="20"/>
                <w:lang w:val="en-US"/>
              </w:rPr>
              <w:t xml:space="preserve">Q13_6  </w:t>
            </w:r>
            <w:r>
              <w:rPr>
                <w:rFonts w:ascii="Calibri" w:hAnsi="Calibri"/>
                <w:sz w:val="20"/>
                <w:szCs w:val="20"/>
              </w:rPr>
              <w:t>a single device</w:t>
            </w:r>
          </w:p>
        </w:tc>
        <w:tc>
          <w:tcPr>
            <w:tcW w:w="708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426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850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992" w:type="dxa"/>
            <w:tcBorders>
              <w:left w:val="nil"/>
            </w:tcBorders>
          </w:tcPr>
          <w:p>
            <w:pPr>
              <w:jc w:val="center"/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[</w:t>
            </w:r>
            <w:r>
              <w:rPr>
                <w:rFonts w:hint="eastAsia"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☐</w:t>
            </w: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tcBorders>
              <w:right w:val="nil"/>
            </w:tcBorders>
          </w:tcPr>
          <w:p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 w:cs="Arial"/>
                <w:color w:val="FF0000"/>
                <w:sz w:val="20"/>
                <w:szCs w:val="20"/>
                <w:lang w:val="en-US"/>
              </w:rPr>
              <w:t xml:space="preserve">Q13_7  </w:t>
            </w:r>
            <w:r>
              <w:rPr>
                <w:rFonts w:ascii="Calibri" w:hAnsi="Calibri"/>
                <w:sz w:val="20"/>
                <w:szCs w:val="20"/>
              </w:rPr>
              <w:t>multiple devices</w:t>
            </w:r>
          </w:p>
        </w:tc>
        <w:tc>
          <w:tcPr>
            <w:tcW w:w="708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426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850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992" w:type="dxa"/>
            <w:tcBorders>
              <w:left w:val="nil"/>
            </w:tcBorders>
          </w:tcPr>
          <w:p>
            <w:pPr>
              <w:jc w:val="center"/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[</w:t>
            </w:r>
            <w:r>
              <w:rPr>
                <w:rFonts w:hint="eastAsia"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☐</w:t>
            </w: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]</w:t>
            </w:r>
          </w:p>
        </w:tc>
      </w:tr>
    </w:tbl>
    <w:p>
      <w:pPr>
        <w:rPr>
          <w:rFonts w:ascii="Calibri" w:hAnsi="Calibri"/>
          <w:sz w:val="22"/>
          <w:szCs w:val="22"/>
        </w:rPr>
      </w:pPr>
    </w:p>
    <w:p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Q14. For there to be </w:t>
      </w:r>
      <w:r>
        <w:rPr>
          <w:rFonts w:ascii="Calibri" w:hAnsi="Calibri"/>
          <w:b/>
          <w:i/>
          <w:iCs/>
          <w:sz w:val="22"/>
          <w:szCs w:val="22"/>
        </w:rPr>
        <w:t>consumer confidence</w:t>
      </w:r>
      <w:r>
        <w:rPr>
          <w:rFonts w:ascii="Calibri" w:hAnsi="Calibri"/>
          <w:b/>
          <w:sz w:val="22"/>
          <w:szCs w:val="22"/>
        </w:rPr>
        <w:t xml:space="preserve"> in smart home technologies, it is important that they …</w:t>
      </w:r>
    </w:p>
    <w:p>
      <w:pPr>
        <w:jc w:val="center"/>
        <w:rPr>
          <w:rFonts w:ascii="Calibri" w:hAnsi="Calibri"/>
          <w:b/>
          <w:sz w:val="22"/>
          <w:szCs w:val="22"/>
        </w:rPr>
      </w:pPr>
    </w:p>
    <w:tbl>
      <w:tblPr>
        <w:tblStyle w:val="10"/>
        <w:tblW w:w="9180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6"/>
        <w:gridCol w:w="992"/>
        <w:gridCol w:w="709"/>
        <w:gridCol w:w="850"/>
        <w:gridCol w:w="709"/>
        <w:gridCol w:w="992"/>
        <w:gridCol w:w="992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5" w:hRule="atLeast"/>
        </w:trPr>
        <w:tc>
          <w:tcPr>
            <w:tcW w:w="3936" w:type="dxa"/>
            <w:tcBorders>
              <w:right w:val="nil"/>
            </w:tcBorders>
            <w:vAlign w:val="center"/>
          </w:tcPr>
          <w:p>
            <w:pPr>
              <w:rPr>
                <w:rFonts w:ascii="Calibri" w:hAnsi="Calibri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textDirection w:val="btLr"/>
            <w:vAlign w:val="center"/>
          </w:tcPr>
          <w:p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strongly disagree</w:t>
            </w:r>
          </w:p>
        </w:tc>
        <w:tc>
          <w:tcPr>
            <w:tcW w:w="709" w:type="dxa"/>
            <w:tcBorders>
              <w:left w:val="nil"/>
              <w:right w:val="nil"/>
            </w:tcBorders>
            <w:textDirection w:val="btLr"/>
            <w:vAlign w:val="center"/>
          </w:tcPr>
          <w:p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disagree</w:t>
            </w:r>
          </w:p>
        </w:tc>
        <w:tc>
          <w:tcPr>
            <w:tcW w:w="850" w:type="dxa"/>
            <w:tcBorders>
              <w:left w:val="nil"/>
              <w:right w:val="nil"/>
            </w:tcBorders>
            <w:textDirection w:val="btLr"/>
            <w:vAlign w:val="center"/>
          </w:tcPr>
          <w:p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neither agree nor disagree</w:t>
            </w:r>
          </w:p>
        </w:tc>
        <w:tc>
          <w:tcPr>
            <w:tcW w:w="709" w:type="dxa"/>
            <w:tcBorders>
              <w:left w:val="nil"/>
              <w:right w:val="nil"/>
            </w:tcBorders>
            <w:textDirection w:val="btLr"/>
            <w:vAlign w:val="center"/>
          </w:tcPr>
          <w:p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agree</w:t>
            </w:r>
          </w:p>
        </w:tc>
        <w:tc>
          <w:tcPr>
            <w:tcW w:w="992" w:type="dxa"/>
            <w:tcBorders>
              <w:left w:val="nil"/>
              <w:right w:val="nil"/>
            </w:tcBorders>
            <w:textDirection w:val="btLr"/>
            <w:vAlign w:val="center"/>
          </w:tcPr>
          <w:p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strongly agree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rFonts w:ascii="Calibri" w:hAnsi="Calibri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Calibri" w:hAnsi="Calibri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[don’t know]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  <w:tcBorders>
              <w:right w:val="nil"/>
            </w:tcBorders>
          </w:tcPr>
          <w:p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color w:val="FF0000"/>
                <w:sz w:val="20"/>
                <w:szCs w:val="20"/>
                <w:lang w:val="en-US"/>
              </w:rPr>
              <w:t xml:space="preserve">Q14_1  </w:t>
            </w:r>
            <w:r>
              <w:rPr>
                <w:rFonts w:ascii="Calibri" w:hAnsi="Calibri"/>
                <w:sz w:val="20"/>
                <w:szCs w:val="20"/>
              </w:rPr>
              <w:t>are reliable and easy to use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850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992" w:type="dxa"/>
            <w:tcBorders>
              <w:left w:val="nil"/>
            </w:tcBorders>
          </w:tcPr>
          <w:p>
            <w:pPr>
              <w:jc w:val="center"/>
              <w:rPr>
                <w:rFonts w:ascii="Calibri" w:hAnsi="Calibri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[</w:t>
            </w:r>
            <w:r>
              <w:rPr>
                <w:rFonts w:hint="eastAsia"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☐</w:t>
            </w: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  <w:tcBorders>
              <w:right w:val="nil"/>
            </w:tcBorders>
          </w:tcPr>
          <w:p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color w:val="FF0000"/>
                <w:sz w:val="20"/>
                <w:szCs w:val="20"/>
                <w:lang w:val="en-US"/>
              </w:rPr>
              <w:t xml:space="preserve">Q14_2 </w:t>
            </w:r>
            <w:r>
              <w:rPr>
                <w:rFonts w:ascii="Calibri" w:hAnsi="Calibri"/>
                <w:sz w:val="20"/>
                <w:szCs w:val="20"/>
              </w:rPr>
              <w:t>can be controlled and over-ridden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850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992" w:type="dxa"/>
            <w:tcBorders>
              <w:left w:val="nil"/>
            </w:tcBorders>
          </w:tcPr>
          <w:p>
            <w:pPr>
              <w:jc w:val="center"/>
              <w:rPr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[</w:t>
            </w:r>
            <w:r>
              <w:rPr>
                <w:rFonts w:hint="eastAsia"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☐</w:t>
            </w: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  <w:tcBorders>
              <w:right w:val="nil"/>
            </w:tcBorders>
          </w:tcPr>
          <w:p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color w:val="FF0000"/>
                <w:sz w:val="20"/>
                <w:szCs w:val="20"/>
                <w:lang w:val="en-US"/>
              </w:rPr>
              <w:t xml:space="preserve">Q14_3  </w:t>
            </w:r>
            <w:r>
              <w:rPr>
                <w:rFonts w:ascii="Calibri" w:hAnsi="Calibri"/>
                <w:sz w:val="20"/>
                <w:szCs w:val="20"/>
              </w:rPr>
              <w:t>securely hold all data collected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Calibri" w:hAnsi="Calibri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709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850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709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[</w:t>
            </w:r>
            <w:r>
              <w:rPr>
                <w:rFonts w:hint="eastAsia"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☐</w:t>
            </w: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  <w:tcBorders>
              <w:right w:val="nil"/>
            </w:tcBorders>
          </w:tcPr>
          <w:p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color w:val="FF0000"/>
                <w:sz w:val="20"/>
                <w:szCs w:val="20"/>
                <w:lang w:val="en-US"/>
              </w:rPr>
              <w:t xml:space="preserve">Q14_4  </w:t>
            </w:r>
            <w:r>
              <w:rPr>
                <w:rFonts w:ascii="Calibri" w:hAnsi="Calibri"/>
                <w:sz w:val="20"/>
                <w:szCs w:val="20"/>
              </w:rPr>
              <w:t>guarantee privacy and confidentiality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850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992" w:type="dxa"/>
            <w:tcBorders>
              <w:left w:val="nil"/>
            </w:tcBorders>
          </w:tcPr>
          <w:p>
            <w:pPr>
              <w:jc w:val="center"/>
              <w:rPr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[</w:t>
            </w:r>
            <w:r>
              <w:rPr>
                <w:rFonts w:hint="eastAsia"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☐</w:t>
            </w: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  <w:tcBorders>
              <w:right w:val="nil"/>
            </w:tcBorders>
          </w:tcPr>
          <w:p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color w:val="FF0000"/>
                <w:sz w:val="20"/>
                <w:szCs w:val="20"/>
                <w:lang w:val="en-US"/>
              </w:rPr>
              <w:t xml:space="preserve">Q14_5  </w:t>
            </w:r>
            <w:r>
              <w:rPr>
                <w:rFonts w:ascii="Calibri" w:hAnsi="Calibri"/>
                <w:sz w:val="20"/>
                <w:szCs w:val="20"/>
              </w:rPr>
              <w:t>come with performance warranties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850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992" w:type="dxa"/>
            <w:tcBorders>
              <w:left w:val="nil"/>
            </w:tcBorders>
          </w:tcPr>
          <w:p>
            <w:pPr>
              <w:jc w:val="center"/>
              <w:rPr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[</w:t>
            </w:r>
            <w:r>
              <w:rPr>
                <w:rFonts w:hint="eastAsia"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☐</w:t>
            </w: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  <w:tcBorders>
              <w:right w:val="nil"/>
            </w:tcBorders>
          </w:tcPr>
          <w:p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color w:val="FF0000"/>
                <w:sz w:val="20"/>
                <w:szCs w:val="20"/>
                <w:lang w:val="en-US"/>
              </w:rPr>
              <w:t xml:space="preserve">Q14_6  </w:t>
            </w:r>
            <w:r>
              <w:rPr>
                <w:rFonts w:ascii="Calibri" w:hAnsi="Calibri"/>
                <w:sz w:val="20"/>
                <w:szCs w:val="20"/>
              </w:rPr>
              <w:t>are made by credible manufacturers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850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992" w:type="dxa"/>
            <w:tcBorders>
              <w:left w:val="nil"/>
            </w:tcBorders>
          </w:tcPr>
          <w:p>
            <w:pPr>
              <w:jc w:val="center"/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[</w:t>
            </w:r>
            <w:r>
              <w:rPr>
                <w:rFonts w:hint="eastAsia"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☐</w:t>
            </w: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  <w:tcBorders>
              <w:right w:val="nil"/>
            </w:tcBorders>
          </w:tcPr>
          <w:p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color w:val="FF0000"/>
                <w:sz w:val="20"/>
                <w:szCs w:val="20"/>
                <w:lang w:val="en-US"/>
              </w:rPr>
              <w:t xml:space="preserve">Q14_7  </w:t>
            </w:r>
            <w:r>
              <w:rPr>
                <w:rFonts w:ascii="Calibri" w:hAnsi="Calibri"/>
                <w:sz w:val="20"/>
                <w:szCs w:val="20"/>
              </w:rPr>
              <w:t>other (</w:t>
            </w:r>
            <w:r>
              <w:rPr>
                <w:rFonts w:ascii="Calibri" w:hAnsi="Calibri"/>
                <w:i/>
                <w:sz w:val="20"/>
                <w:szCs w:val="20"/>
              </w:rPr>
              <w:t>specify</w:t>
            </w:r>
            <w:r>
              <w:rPr>
                <w:rFonts w:ascii="Calibri" w:hAnsi="Calibri"/>
                <w:sz w:val="20"/>
                <w:szCs w:val="20"/>
              </w:rPr>
              <w:t>): __________________</w:t>
            </w:r>
          </w:p>
        </w:tc>
        <w:tc>
          <w:tcPr>
            <w:tcW w:w="5244" w:type="dxa"/>
            <w:gridSpan w:val="6"/>
            <w:tcBorders>
              <w:left w:val="nil"/>
            </w:tcBorders>
            <w:shd w:val="clear" w:color="auto" w:fill="auto"/>
          </w:tcPr>
          <w:p>
            <w:pPr>
              <w:jc w:val="center"/>
              <w:rPr>
                <w:rFonts w:ascii="MS Gothic" w:hAnsi="Calibri" w:eastAsia="MS Gothic"/>
                <w:b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Calibri" w:hAnsi="Calibri"/>
                <w:b/>
                <w:color w:val="FF0000"/>
                <w:sz w:val="18"/>
                <w:szCs w:val="18"/>
              </w:rPr>
              <w:t>[open ended]</w:t>
            </w:r>
          </w:p>
        </w:tc>
      </w:tr>
    </w:tbl>
    <w:p>
      <w:pPr>
        <w:jc w:val="center"/>
        <w:rPr>
          <w:rFonts w:ascii="Calibri" w:hAnsi="Calibri"/>
          <w:sz w:val="22"/>
          <w:szCs w:val="22"/>
        </w:rPr>
      </w:pPr>
    </w:p>
    <w:p>
      <w:pPr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Q15. There is a </w:t>
      </w:r>
      <w:r>
        <w:rPr>
          <w:rFonts w:ascii="Calibri" w:hAnsi="Calibri"/>
          <w:b/>
          <w:i/>
          <w:iCs/>
          <w:sz w:val="22"/>
          <w:szCs w:val="22"/>
        </w:rPr>
        <w:t>risk</w:t>
      </w:r>
      <w:r>
        <w:rPr>
          <w:rFonts w:ascii="Calibri" w:hAnsi="Calibri"/>
          <w:b/>
          <w:sz w:val="22"/>
          <w:szCs w:val="22"/>
        </w:rPr>
        <w:t xml:space="preserve"> that smart home technologies …</w:t>
      </w:r>
    </w:p>
    <w:p>
      <w:pPr>
        <w:jc w:val="center"/>
        <w:rPr>
          <w:rFonts w:ascii="Calibri" w:hAnsi="Calibri"/>
          <w:b/>
          <w:sz w:val="22"/>
          <w:szCs w:val="22"/>
        </w:rPr>
      </w:pPr>
    </w:p>
    <w:tbl>
      <w:tblPr>
        <w:tblStyle w:val="10"/>
        <w:tblW w:w="9180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6"/>
        <w:gridCol w:w="992"/>
        <w:gridCol w:w="709"/>
        <w:gridCol w:w="850"/>
        <w:gridCol w:w="709"/>
        <w:gridCol w:w="992"/>
        <w:gridCol w:w="992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9" w:hRule="atLeast"/>
        </w:trPr>
        <w:tc>
          <w:tcPr>
            <w:tcW w:w="3936" w:type="dxa"/>
            <w:tcBorders>
              <w:right w:val="nil"/>
            </w:tcBorders>
            <w:vAlign w:val="center"/>
          </w:tcPr>
          <w:p>
            <w:pPr>
              <w:rPr>
                <w:rFonts w:ascii="Calibri" w:hAnsi="Calibri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textDirection w:val="btLr"/>
            <w:vAlign w:val="center"/>
          </w:tcPr>
          <w:p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strongly disagree</w:t>
            </w:r>
          </w:p>
        </w:tc>
        <w:tc>
          <w:tcPr>
            <w:tcW w:w="709" w:type="dxa"/>
            <w:tcBorders>
              <w:left w:val="nil"/>
              <w:right w:val="nil"/>
            </w:tcBorders>
            <w:textDirection w:val="btLr"/>
            <w:vAlign w:val="center"/>
          </w:tcPr>
          <w:p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disagree</w:t>
            </w:r>
          </w:p>
        </w:tc>
        <w:tc>
          <w:tcPr>
            <w:tcW w:w="850" w:type="dxa"/>
            <w:tcBorders>
              <w:left w:val="nil"/>
              <w:right w:val="nil"/>
            </w:tcBorders>
            <w:textDirection w:val="btLr"/>
            <w:vAlign w:val="center"/>
          </w:tcPr>
          <w:p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neither agree nor disagree</w:t>
            </w:r>
          </w:p>
        </w:tc>
        <w:tc>
          <w:tcPr>
            <w:tcW w:w="709" w:type="dxa"/>
            <w:tcBorders>
              <w:left w:val="nil"/>
              <w:right w:val="nil"/>
            </w:tcBorders>
            <w:textDirection w:val="btLr"/>
            <w:vAlign w:val="center"/>
          </w:tcPr>
          <w:p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agree</w:t>
            </w:r>
          </w:p>
        </w:tc>
        <w:tc>
          <w:tcPr>
            <w:tcW w:w="992" w:type="dxa"/>
            <w:tcBorders>
              <w:left w:val="nil"/>
              <w:right w:val="nil"/>
            </w:tcBorders>
            <w:textDirection w:val="btLr"/>
            <w:vAlign w:val="center"/>
          </w:tcPr>
          <w:p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strongly agree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rFonts w:ascii="Calibri" w:hAnsi="Calibri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Calibri" w:hAnsi="Calibri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[don’t know]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  <w:tcBorders>
              <w:right w:val="nil"/>
            </w:tcBorders>
          </w:tcPr>
          <w:p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color w:val="FF0000"/>
                <w:sz w:val="20"/>
                <w:szCs w:val="20"/>
                <w:lang w:val="en-US"/>
              </w:rPr>
              <w:t xml:space="preserve">Q14_1  </w:t>
            </w:r>
            <w:r>
              <w:rPr>
                <w:rFonts w:ascii="Calibri" w:hAnsi="Calibri"/>
                <w:sz w:val="20"/>
                <w:szCs w:val="20"/>
              </w:rPr>
              <w:t>increase dependence on technology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850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992" w:type="dxa"/>
            <w:tcBorders>
              <w:left w:val="nil"/>
            </w:tcBorders>
          </w:tcPr>
          <w:p>
            <w:pPr>
              <w:jc w:val="center"/>
              <w:rPr>
                <w:rFonts w:ascii="Calibri" w:hAnsi="Calibri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[</w:t>
            </w:r>
            <w:r>
              <w:rPr>
                <w:rFonts w:hint="eastAsia"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☐</w:t>
            </w: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  <w:tcBorders>
              <w:right w:val="nil"/>
            </w:tcBorders>
          </w:tcPr>
          <w:p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color w:val="FF0000"/>
                <w:sz w:val="20"/>
                <w:szCs w:val="20"/>
                <w:lang w:val="en-US"/>
              </w:rPr>
              <w:t xml:space="preserve">Q14_2  </w:t>
            </w:r>
            <w:r>
              <w:rPr>
                <w:rFonts w:ascii="Calibri" w:hAnsi="Calibri"/>
                <w:sz w:val="20"/>
                <w:szCs w:val="20"/>
              </w:rPr>
              <w:t>increase dependence on electricity networks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850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992" w:type="dxa"/>
            <w:tcBorders>
              <w:left w:val="nil"/>
            </w:tcBorders>
          </w:tcPr>
          <w:p>
            <w:pPr>
              <w:jc w:val="center"/>
              <w:rPr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[</w:t>
            </w:r>
            <w:r>
              <w:rPr>
                <w:rFonts w:hint="eastAsia"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☐</w:t>
            </w: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  <w:tcBorders>
              <w:right w:val="nil"/>
            </w:tcBorders>
          </w:tcPr>
          <w:p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color w:val="FF0000"/>
                <w:sz w:val="20"/>
                <w:szCs w:val="20"/>
                <w:lang w:val="en-US"/>
              </w:rPr>
              <w:t xml:space="preserve">Q14_3  </w:t>
            </w:r>
            <w:r>
              <w:rPr>
                <w:rFonts w:ascii="Calibri" w:hAnsi="Calibri"/>
                <w:sz w:val="20"/>
                <w:szCs w:val="20"/>
              </w:rPr>
              <w:t>increase dependence on outside experts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Calibri" w:hAnsi="Calibri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709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850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709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>
            <w:pPr>
              <w:jc w:val="center"/>
              <w:rPr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[</w:t>
            </w:r>
            <w:r>
              <w:rPr>
                <w:rFonts w:hint="eastAsia"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☐</w:t>
            </w: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  <w:tcBorders>
              <w:right w:val="nil"/>
            </w:tcBorders>
          </w:tcPr>
          <w:p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color w:val="FF0000"/>
                <w:sz w:val="20"/>
                <w:szCs w:val="20"/>
                <w:lang w:val="en-US"/>
              </w:rPr>
              <w:t xml:space="preserve">Q14_4  </w:t>
            </w:r>
            <w:r>
              <w:rPr>
                <w:rFonts w:ascii="Calibri" w:hAnsi="Calibri"/>
                <w:sz w:val="20"/>
                <w:szCs w:val="20"/>
              </w:rPr>
              <w:t>result in a loss of control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850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992" w:type="dxa"/>
            <w:tcBorders>
              <w:left w:val="nil"/>
            </w:tcBorders>
          </w:tcPr>
          <w:p>
            <w:pPr>
              <w:jc w:val="center"/>
              <w:rPr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[</w:t>
            </w:r>
            <w:r>
              <w:rPr>
                <w:rFonts w:hint="eastAsia"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☐</w:t>
            </w: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  <w:tcBorders>
              <w:right w:val="nil"/>
            </w:tcBorders>
          </w:tcPr>
          <w:p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color w:val="FF0000"/>
                <w:sz w:val="20"/>
                <w:szCs w:val="20"/>
                <w:lang w:val="en-US"/>
              </w:rPr>
              <w:t xml:space="preserve">Q14_5  </w:t>
            </w:r>
            <w:r>
              <w:rPr>
                <w:rFonts w:ascii="Calibri" w:hAnsi="Calibri"/>
                <w:sz w:val="20"/>
                <w:szCs w:val="20"/>
              </w:rPr>
              <w:t>disrupt daily routines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850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992" w:type="dxa"/>
            <w:tcBorders>
              <w:left w:val="nil"/>
            </w:tcBorders>
          </w:tcPr>
          <w:p>
            <w:pPr>
              <w:jc w:val="center"/>
              <w:rPr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[</w:t>
            </w:r>
            <w:r>
              <w:rPr>
                <w:rFonts w:hint="eastAsia"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☐</w:t>
            </w: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  <w:tcBorders>
              <w:right w:val="nil"/>
            </w:tcBorders>
          </w:tcPr>
          <w:p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color w:val="FF0000"/>
                <w:sz w:val="20"/>
                <w:szCs w:val="20"/>
                <w:lang w:val="en-US"/>
              </w:rPr>
              <w:t xml:space="preserve">Q14_6  </w:t>
            </w:r>
            <w:r>
              <w:rPr>
                <w:rFonts w:ascii="Calibri" w:hAnsi="Calibri"/>
                <w:sz w:val="20"/>
                <w:szCs w:val="20"/>
              </w:rPr>
              <w:t>make household members lazy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850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992" w:type="dxa"/>
            <w:tcBorders>
              <w:left w:val="nil"/>
            </w:tcBorders>
          </w:tcPr>
          <w:p>
            <w:pPr>
              <w:jc w:val="center"/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[</w:t>
            </w:r>
            <w:r>
              <w:rPr>
                <w:rFonts w:hint="eastAsia"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☐</w:t>
            </w: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  <w:tcBorders>
              <w:right w:val="nil"/>
            </w:tcBorders>
          </w:tcPr>
          <w:p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 w:cs="Arial"/>
                <w:color w:val="FF0000"/>
                <w:sz w:val="20"/>
                <w:szCs w:val="20"/>
                <w:lang w:val="en-US"/>
              </w:rPr>
              <w:t xml:space="preserve">Q14_7  </w:t>
            </w:r>
            <w:r>
              <w:rPr>
                <w:rFonts w:ascii="Calibri" w:hAnsi="Calibri"/>
                <w:sz w:val="20"/>
                <w:szCs w:val="20"/>
              </w:rPr>
              <w:t>are intrusive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850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992" w:type="dxa"/>
            <w:tcBorders>
              <w:left w:val="nil"/>
            </w:tcBorders>
          </w:tcPr>
          <w:p>
            <w:pPr>
              <w:jc w:val="center"/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[</w:t>
            </w:r>
            <w:r>
              <w:rPr>
                <w:rFonts w:hint="eastAsia"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☐</w:t>
            </w: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  <w:tcBorders>
              <w:right w:val="nil"/>
            </w:tcBorders>
          </w:tcPr>
          <w:p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 w:cs="Arial"/>
                <w:color w:val="FF0000"/>
                <w:sz w:val="20"/>
                <w:szCs w:val="20"/>
                <w:lang w:val="en-US"/>
              </w:rPr>
              <w:t xml:space="preserve">Q14_8  </w:t>
            </w:r>
            <w:r>
              <w:rPr>
                <w:rFonts w:ascii="Calibri" w:hAnsi="Calibri"/>
                <w:sz w:val="20"/>
                <w:szCs w:val="20"/>
              </w:rPr>
              <w:t>monitor private activities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850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992" w:type="dxa"/>
            <w:tcBorders>
              <w:left w:val="nil"/>
            </w:tcBorders>
          </w:tcPr>
          <w:p>
            <w:pPr>
              <w:jc w:val="center"/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[</w:t>
            </w:r>
            <w:r>
              <w:rPr>
                <w:rFonts w:hint="eastAsia"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☐</w:t>
            </w: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  <w:tcBorders>
              <w:right w:val="nil"/>
            </w:tcBorders>
          </w:tcPr>
          <w:p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 w:cs="Arial"/>
                <w:color w:val="FF0000"/>
                <w:sz w:val="20"/>
                <w:szCs w:val="20"/>
                <w:lang w:val="en-US"/>
              </w:rPr>
              <w:t xml:space="preserve">Q14_9  </w:t>
            </w:r>
            <w:r>
              <w:rPr>
                <w:rFonts w:ascii="Calibri" w:hAnsi="Calibri"/>
                <w:sz w:val="20"/>
                <w:szCs w:val="20"/>
              </w:rPr>
              <w:t>are an invasion of privacy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850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992" w:type="dxa"/>
            <w:tcBorders>
              <w:left w:val="nil"/>
            </w:tcBorders>
          </w:tcPr>
          <w:p>
            <w:pPr>
              <w:jc w:val="center"/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[</w:t>
            </w:r>
            <w:r>
              <w:rPr>
                <w:rFonts w:hint="eastAsia"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☐</w:t>
            </w: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  <w:tcBorders>
              <w:right w:val="nil"/>
            </w:tcBorders>
          </w:tcPr>
          <w:p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 w:cs="Arial"/>
                <w:color w:val="FF0000"/>
                <w:sz w:val="20"/>
                <w:szCs w:val="20"/>
                <w:lang w:val="en-US"/>
              </w:rPr>
              <w:t xml:space="preserve">Q14_10  </w:t>
            </w:r>
            <w:r>
              <w:rPr>
                <w:rFonts w:ascii="Calibri" w:hAnsi="Calibri"/>
                <w:sz w:val="20"/>
                <w:szCs w:val="20"/>
              </w:rPr>
              <w:t>are non-essential luxuries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850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992" w:type="dxa"/>
            <w:tcBorders>
              <w:left w:val="nil"/>
            </w:tcBorders>
          </w:tcPr>
          <w:p>
            <w:pPr>
              <w:jc w:val="center"/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[</w:t>
            </w:r>
            <w:r>
              <w:rPr>
                <w:rFonts w:hint="eastAsia"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☐</w:t>
            </w: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  <w:tcBorders>
              <w:right w:val="nil"/>
            </w:tcBorders>
          </w:tcPr>
          <w:p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 w:cs="Arial"/>
                <w:color w:val="FF0000"/>
                <w:sz w:val="20"/>
                <w:szCs w:val="20"/>
                <w:lang w:val="en-US"/>
              </w:rPr>
              <w:t xml:space="preserve">Q14_11  </w:t>
            </w:r>
            <w:r>
              <w:rPr>
                <w:rFonts w:ascii="Calibri" w:hAnsi="Calibri"/>
                <w:sz w:val="20"/>
                <w:szCs w:val="20"/>
              </w:rPr>
              <w:t>make households worry more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850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Calibri" w:eastAsia="MS Gothic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☐</w:t>
            </w:r>
          </w:p>
        </w:tc>
        <w:tc>
          <w:tcPr>
            <w:tcW w:w="992" w:type="dxa"/>
            <w:tcBorders>
              <w:left w:val="nil"/>
            </w:tcBorders>
          </w:tcPr>
          <w:p>
            <w:pPr>
              <w:jc w:val="center"/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[</w:t>
            </w:r>
            <w:r>
              <w:rPr>
                <w:rFonts w:hint="eastAsia"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☐</w:t>
            </w:r>
            <w:r>
              <w:rPr>
                <w:rFonts w:ascii="MS Gothic" w:hAnsi="Calibri" w:eastAsia="MS Gothic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  <w:tcBorders>
              <w:right w:val="nil"/>
            </w:tcBorders>
          </w:tcPr>
          <w:p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color w:val="FF0000"/>
                <w:sz w:val="20"/>
                <w:szCs w:val="20"/>
                <w:lang w:val="en-US"/>
              </w:rPr>
              <w:t xml:space="preserve">Q14_12 </w:t>
            </w:r>
            <w:r>
              <w:rPr>
                <w:rFonts w:ascii="Calibri" w:hAnsi="Calibri"/>
                <w:sz w:val="20"/>
                <w:szCs w:val="20"/>
              </w:rPr>
              <w:t>other (</w:t>
            </w:r>
            <w:r>
              <w:rPr>
                <w:rFonts w:ascii="Calibri" w:hAnsi="Calibri"/>
                <w:i/>
                <w:sz w:val="20"/>
                <w:szCs w:val="20"/>
              </w:rPr>
              <w:t>specify</w:t>
            </w:r>
            <w:r>
              <w:rPr>
                <w:rFonts w:ascii="Calibri" w:hAnsi="Calibri"/>
                <w:sz w:val="20"/>
                <w:szCs w:val="20"/>
              </w:rPr>
              <w:t>): _________________</w:t>
            </w:r>
          </w:p>
        </w:tc>
        <w:tc>
          <w:tcPr>
            <w:tcW w:w="5244" w:type="dxa"/>
            <w:gridSpan w:val="6"/>
            <w:tcBorders>
              <w:left w:val="nil"/>
            </w:tcBorders>
            <w:shd w:val="clear" w:color="auto" w:fill="auto"/>
          </w:tcPr>
          <w:p>
            <w:pPr>
              <w:jc w:val="center"/>
              <w:rPr>
                <w:rFonts w:ascii="MS Gothic" w:hAnsi="Calibri" w:eastAsia="MS Gothic"/>
                <w:b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Calibri" w:hAnsi="Calibri"/>
                <w:b/>
                <w:color w:val="FF0000"/>
                <w:sz w:val="18"/>
                <w:szCs w:val="18"/>
              </w:rPr>
              <w:t>[open ended]</w:t>
            </w:r>
          </w:p>
        </w:tc>
      </w:tr>
    </w:tbl>
    <w:p>
      <w:pPr>
        <w:rPr>
          <w:rFonts w:ascii="Calibri" w:hAnsi="Calibri"/>
          <w:sz w:val="22"/>
          <w:szCs w:val="22"/>
        </w:rPr>
      </w:pPr>
    </w:p>
    <w:p>
      <w:pPr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Q16. Do you have any other comments on smart home technologies?</w:t>
      </w:r>
    </w:p>
    <w:p>
      <w:pPr>
        <w:jc w:val="both"/>
        <w:rPr>
          <w:rFonts w:ascii="Calibri" w:hAnsi="Calibri"/>
          <w:color w:val="FF0000"/>
          <w:sz w:val="22"/>
          <w:szCs w:val="22"/>
        </w:rPr>
      </w:pPr>
    </w:p>
    <w:p>
      <w:pPr>
        <w:jc w:val="both"/>
        <w:rPr>
          <w:rFonts w:ascii="Calibri" w:hAnsi="Calibri"/>
          <w:sz w:val="22"/>
          <w:szCs w:val="22"/>
          <w:u w:val="single"/>
        </w:rPr>
      </w:pPr>
      <w:r>
        <w:rPr>
          <w:rFonts w:ascii="Calibri" w:hAnsi="Calibri"/>
          <w:color w:val="FF0000"/>
          <w:sz w:val="22"/>
          <w:szCs w:val="22"/>
        </w:rPr>
        <w:t>[open ended]</w:t>
      </w:r>
    </w:p>
    <w:p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u w:val="single"/>
        </w:rPr>
        <w:t>Completion screen</w:t>
      </w:r>
      <w:r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b/>
          <w:color w:val="FF0000"/>
          <w:sz w:val="22"/>
          <w:szCs w:val="22"/>
        </w:rPr>
        <w:t>[not visible]</w:t>
      </w:r>
    </w:p>
    <w:p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Thank you for taking our survey!</w:t>
      </w:r>
    </w:p>
    <w:p>
      <w:pPr>
        <w:rPr>
          <w:rFonts w:ascii="Calibri" w:hAnsi="Calibri"/>
          <w:sz w:val="22"/>
          <w:szCs w:val="22"/>
        </w:rPr>
      </w:pPr>
    </w:p>
    <w:p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Alternatively, please click </w:t>
      </w:r>
      <w:r>
        <w:rPr>
          <w:rFonts w:ascii="Calibri" w:hAnsi="Calibri"/>
          <w:sz w:val="22"/>
          <w:szCs w:val="22"/>
          <w:u w:val="single"/>
        </w:rPr>
        <w:t>here</w:t>
      </w:r>
      <w:r>
        <w:rPr>
          <w:rFonts w:ascii="Calibri" w:hAnsi="Calibri"/>
          <w:sz w:val="22"/>
          <w:szCs w:val="22"/>
        </w:rPr>
        <w:t xml:space="preserve"> to exit this survey.</w:t>
      </w:r>
    </w:p>
    <w:p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>[browser home page]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br w:type="page"/>
      </w:r>
    </w:p>
    <w:p>
      <w:pPr>
        <w:rPr>
          <w:b/>
        </w:rPr>
      </w:pPr>
      <w:r>
        <w:rPr>
          <w:b/>
        </w:rPr>
        <w:t>2.</w:t>
      </w:r>
      <w:r>
        <w:rPr>
          <w:b/>
        </w:rPr>
        <w:tab/>
      </w:r>
      <w:r>
        <w:rPr>
          <w:b/>
        </w:rPr>
        <w:t>National Market Survey Responses</w:t>
      </w:r>
    </w:p>
    <w:p>
      <w:pPr>
        <w:rPr>
          <w:ins w:id="2" w:author="Charlie" w:date="2016-12-20T20:50:00Z"/>
        </w:rPr>
      </w:pPr>
    </w:p>
    <w:p>
      <w:pPr>
        <w:rPr>
          <w:ins w:id="3" w:author="Charlie" w:date="2016-12-20T20:50:00Z"/>
          <w:b/>
          <w:i/>
        </w:rPr>
      </w:pPr>
      <w:ins w:id="4" w:author="Charlie" w:date="2016-12-20T20:50:00Z">
        <w:r>
          <w:rPr>
            <w:b/>
            <w:i/>
          </w:rPr>
          <w:t>2.1</w:t>
        </w:r>
      </w:ins>
      <w:ins w:id="5" w:author="Charlie" w:date="2016-12-20T20:51:00Z">
        <w:r>
          <w:rPr>
            <w:b/>
            <w:i/>
          </w:rPr>
          <w:t>.</w:t>
        </w:r>
      </w:ins>
      <w:ins w:id="6" w:author="Charlie" w:date="2016-12-20T20:50:00Z">
        <w:r>
          <w:rPr>
            <w:b/>
            <w:i/>
          </w:rPr>
          <w:t xml:space="preserve"> Response </w:t>
        </w:r>
      </w:ins>
      <w:ins w:id="7" w:author="Charlie" w:date="2016-12-20T20:51:00Z">
        <w:r>
          <w:rPr>
            <w:b/>
            <w:i/>
          </w:rPr>
          <w:t>F</w:t>
        </w:r>
      </w:ins>
      <w:ins w:id="8" w:author="Charlie" w:date="2016-12-20T20:50:00Z">
        <w:r>
          <w:rPr>
            <w:b/>
            <w:i/>
          </w:rPr>
          <w:t>requencies</w:t>
        </w:r>
      </w:ins>
    </w:p>
    <w:p>
      <w:pPr>
        <w:rPr>
          <w:ins w:id="9" w:author="Charlie" w:date="2016-12-19T23:31:00Z"/>
        </w:rPr>
      </w:pPr>
    </w:p>
    <w:p>
      <w:pPr>
        <w:rPr>
          <w:ins w:id="10" w:author="Charlie" w:date="2016-12-20T20:51:00Z"/>
        </w:rPr>
      </w:pPr>
      <w:ins w:id="11" w:author="Charlie" w:date="2016-12-19T23:34:00Z">
        <w:r>
          <w:rPr/>
          <w:fldChar w:fldCharType="begin"/>
        </w:r>
      </w:ins>
      <w:ins w:id="12" w:author="Charlie" w:date="2016-12-19T23:34:00Z">
        <w:r>
          <w:rPr/>
          <w:instrText xml:space="preserve"> REF _Ref343809779 \h </w:instrText>
        </w:r>
      </w:ins>
      <w:r>
        <w:fldChar w:fldCharType="separate"/>
      </w:r>
      <w:ins w:id="13" w:author="Charlie" w:date="2016-12-20T23:27:00Z">
        <w:r>
          <w:rPr>
            <w:b/>
            <w:smallCaps/>
          </w:rPr>
          <w:t xml:space="preserve">Table </w:t>
        </w:r>
      </w:ins>
      <w:ins w:id="14" w:author="Charlie" w:date="2016-12-20T23:27:00Z">
        <w:r>
          <w:rPr>
            <w:b/>
            <w:smallCaps/>
          </w:rPr>
          <w:t>1</w:t>
        </w:r>
      </w:ins>
      <w:ins w:id="15" w:author="Charlie" w:date="2016-12-19T23:34:00Z">
        <w:r>
          <w:rPr/>
          <w:fldChar w:fldCharType="end"/>
        </w:r>
      </w:ins>
      <w:ins w:id="16" w:author="Charlie" w:date="2016-12-19T23:32:00Z">
        <w:r>
          <w:rPr/>
          <w:t xml:space="preserve"> </w:t>
        </w:r>
      </w:ins>
      <w:ins w:id="17" w:author="Charlie" w:date="2016-12-19T23:31:00Z">
        <w:r>
          <w:rPr/>
          <w:t>shows the frequencies</w:t>
        </w:r>
      </w:ins>
      <w:ins w:id="18" w:author="Charlie" w:date="2016-12-20T20:51:00Z">
        <w:r>
          <w:rPr/>
          <w:t xml:space="preserve"> of all responses to the national survey on perceptions of SHTs.</w:t>
        </w:r>
      </w:ins>
    </w:p>
    <w:p>
      <w:pPr>
        <w:rPr>
          <w:ins w:id="19" w:author="Charlie" w:date="2016-12-19T23:32:00Z"/>
          <w:b/>
        </w:rPr>
      </w:pPr>
    </w:p>
    <w:p>
      <w:pPr>
        <w:rPr>
          <w:ins w:id="20" w:author="Charlie" w:date="2016-12-20T13:38:00Z"/>
          <w:smallCaps/>
        </w:rPr>
      </w:pPr>
      <w:ins w:id="21" w:author="Charlie" w:date="2016-12-19T23:32:00Z">
        <w:bookmarkStart w:id="3" w:name="_Ref343809779"/>
        <w:r>
          <w:rPr>
            <w:b/>
            <w:smallCaps/>
          </w:rPr>
          <w:t xml:space="preserve">Table </w:t>
        </w:r>
      </w:ins>
      <w:ins w:id="22" w:author="Charlie" w:date="2016-12-19T23:32:00Z">
        <w:r>
          <w:rPr>
            <w:b/>
            <w:smallCaps/>
          </w:rPr>
          <w:fldChar w:fldCharType="begin"/>
        </w:r>
      </w:ins>
      <w:ins w:id="23" w:author="Charlie" w:date="2016-12-19T23:32:00Z">
        <w:r>
          <w:rPr>
            <w:b/>
            <w:smallCaps/>
          </w:rPr>
          <w:instrText xml:space="preserve"> SEQ Table \* ARABIC </w:instrText>
        </w:r>
      </w:ins>
      <w:ins w:id="24" w:author="Charlie" w:date="2016-12-19T23:32:00Z">
        <w:r>
          <w:rPr>
            <w:b/>
            <w:smallCaps/>
          </w:rPr>
          <w:fldChar w:fldCharType="separate"/>
        </w:r>
      </w:ins>
      <w:ins w:id="25" w:author="Charlie" w:date="2016-12-20T23:27:00Z">
        <w:r>
          <w:rPr>
            <w:b/>
            <w:smallCaps/>
          </w:rPr>
          <w:t>1</w:t>
        </w:r>
      </w:ins>
      <w:ins w:id="26" w:author="Charlie" w:date="2016-12-19T23:32:00Z">
        <w:r>
          <w:rPr>
            <w:b/>
            <w:smallCaps/>
          </w:rPr>
          <w:fldChar w:fldCharType="end"/>
        </w:r>
        <w:bookmarkEnd w:id="3"/>
      </w:ins>
      <w:ins w:id="27" w:author="Charlie" w:date="2016-12-19T23:32:00Z">
        <w:r>
          <w:rPr>
            <w:b/>
            <w:smallCaps/>
          </w:rPr>
          <w:t xml:space="preserve">. </w:t>
        </w:r>
      </w:ins>
      <w:ins w:id="28" w:author="Charlie" w:date="2016-12-19T23:33:00Z">
        <w:r>
          <w:rPr>
            <w:b/>
            <w:smallCaps/>
          </w:rPr>
          <w:t xml:space="preserve">Frequency of </w:t>
        </w:r>
      </w:ins>
      <w:ins w:id="29" w:author="Charlie" w:date="2016-12-19T23:32:00Z">
        <w:r>
          <w:rPr>
            <w:b/>
            <w:smallCaps/>
          </w:rPr>
          <w:t xml:space="preserve">responses </w:t>
        </w:r>
      </w:ins>
      <w:ins w:id="30" w:author="Charlie" w:date="2016-12-19T23:32:00Z">
        <w:r>
          <w:rPr>
            <w:b/>
            <w:smallCaps/>
          </w:rPr>
          <w:t>by all prospective users</w:t>
        </w:r>
      </w:ins>
      <w:ins w:id="31" w:author="Charlie" w:date="2016-12-19T23:32:00Z">
        <w:r>
          <w:rPr>
            <w:b/>
            <w:smallCaps/>
          </w:rPr>
          <w:t xml:space="preserve">. </w:t>
        </w:r>
      </w:ins>
      <w:ins w:id="32" w:author="Charlie" w:date="2016-12-19T23:32:00Z">
        <w:r>
          <w:rPr>
            <w:b w:val="0"/>
            <w:smallCaps/>
          </w:rPr>
          <w:t xml:space="preserve">Notes: </w:t>
        </w:r>
      </w:ins>
      <w:ins w:id="33" w:author="Charlie" w:date="2016-12-20T13:36:00Z">
        <w:r>
          <w:rPr>
            <w:smallCaps/>
          </w:rPr>
          <w:t xml:space="preserve">Responses are ordered by % agree + strongly agree. </w:t>
        </w:r>
      </w:ins>
      <w:ins w:id="34" w:author="Charlie" w:date="2016-12-19T23:32:00Z">
        <w:r>
          <w:rPr>
            <w:b w:val="0"/>
            <w:smallCaps/>
          </w:rPr>
          <w:t>All responses were on a 5 point Likert scale with 1=strongly disagree and 5= strongly agree.</w:t>
        </w:r>
      </w:ins>
    </w:p>
    <w:p>
      <w:pPr>
        <w:rPr>
          <w:ins w:id="35" w:author="Charlie" w:date="2016-12-20T14:03:00Z"/>
          <w:smallCaps/>
        </w:rPr>
      </w:pPr>
    </w:p>
    <w:p>
      <w:pPr>
        <w:rPr>
          <w:ins w:id="36" w:author="Charlie" w:date="2016-12-20T13:37:00Z"/>
          <w:smallCaps/>
        </w:rPr>
      </w:pPr>
      <w:ins w:id="37" w:author="Charlie" w:date="2016-12-20T14:03:00Z">
        <w:bookmarkStart w:id="4" w:name="_GoBack"/>
        <w:r>
          <w:rPr>
            <w:smallCaps/>
            <w:lang w:val="en-US"/>
          </w:rPr>
          <w:drawing>
            <wp:inline distT="0" distB="0" distL="0" distR="0">
              <wp:extent cx="5270500" cy="942975"/>
              <wp:effectExtent l="0" t="0" r="0" b="0"/>
              <wp:docPr id="27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7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0500" cy="943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bookmarkEnd w:id="4"/>
      </w:ins>
    </w:p>
    <w:p>
      <w:pPr>
        <w:rPr>
          <w:ins w:id="39" w:author="Charlie" w:date="2016-12-20T14:04:00Z"/>
          <w:smallCaps/>
        </w:rPr>
      </w:pPr>
    </w:p>
    <w:p>
      <w:pPr>
        <w:rPr>
          <w:ins w:id="40" w:author="Charlie" w:date="2016-12-20T13:56:00Z"/>
          <w:smallCaps/>
        </w:rPr>
      </w:pPr>
      <w:ins w:id="41" w:author="Charlie" w:date="2016-12-20T14:04:00Z">
        <w:r>
          <w:rPr>
            <w:smallCaps/>
            <w:lang w:val="en-US"/>
          </w:rPr>
          <w:drawing>
            <wp:inline distT="0" distB="0" distL="0" distR="0">
              <wp:extent cx="5270500" cy="1238250"/>
              <wp:effectExtent l="0" t="0" r="0" b="6350"/>
              <wp:docPr id="28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8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0500" cy="123846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>
      <w:pPr>
        <w:rPr>
          <w:ins w:id="43" w:author="Charlie" w:date="2016-12-20T13:37:00Z"/>
          <w:smallCaps/>
        </w:rPr>
      </w:pPr>
    </w:p>
    <w:p>
      <w:pPr>
        <w:rPr>
          <w:ins w:id="44" w:author="Charlie" w:date="2016-12-20T13:37:00Z"/>
          <w:smallCaps/>
        </w:rPr>
      </w:pPr>
      <w:ins w:id="45" w:author="Charlie" w:date="2016-12-20T14:04:00Z">
        <w:r>
          <w:rPr>
            <w:smallCaps/>
            <w:lang w:val="en-US"/>
          </w:rPr>
          <w:drawing>
            <wp:inline distT="0" distB="0" distL="0" distR="0">
              <wp:extent cx="5270500" cy="857885"/>
              <wp:effectExtent l="0" t="0" r="0" b="5715"/>
              <wp:docPr id="29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9" name="Picture 7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0500" cy="85829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>
      <w:pPr>
        <w:rPr>
          <w:ins w:id="47" w:author="Charlie" w:date="2016-12-19T23:33:00Z"/>
          <w:smallCaps/>
        </w:rPr>
      </w:pPr>
    </w:p>
    <w:p>
      <w:pPr>
        <w:rPr>
          <w:ins w:id="48" w:author="Charlie" w:date="2016-12-19T23:43:00Z"/>
          <w:smallCaps/>
        </w:rPr>
      </w:pPr>
      <w:ins w:id="49" w:author="Charlie" w:date="2016-12-20T14:25:00Z">
        <w:r>
          <w:rPr>
            <w:smallCaps/>
            <w:lang w:val="en-US"/>
          </w:rPr>
          <w:drawing>
            <wp:inline distT="0" distB="0" distL="0" distR="0">
              <wp:extent cx="5270500" cy="857885"/>
              <wp:effectExtent l="0" t="0" r="0" b="5715"/>
              <wp:docPr id="33" name="Picture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3" name="Picture 11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0500" cy="85829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>
      <w:pPr>
        <w:rPr>
          <w:ins w:id="51" w:author="Charlie" w:date="2016-12-19T23:41:00Z"/>
          <w:smallCaps/>
        </w:rPr>
      </w:pPr>
    </w:p>
    <w:p>
      <w:pPr>
        <w:rPr>
          <w:ins w:id="52" w:author="Charlie" w:date="2016-12-19T23:34:00Z"/>
          <w:smallCaps/>
        </w:rPr>
      </w:pPr>
      <w:ins w:id="53" w:author="Charlie" w:date="2016-12-20T14:25:00Z">
        <w:r>
          <w:rPr>
            <w:smallCaps/>
            <w:lang w:val="en-US"/>
          </w:rPr>
          <w:drawing>
            <wp:inline distT="0" distB="0" distL="0" distR="0">
              <wp:extent cx="5270500" cy="857885"/>
              <wp:effectExtent l="0" t="0" r="0" b="5715"/>
              <wp:docPr id="34" name="Pictur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4" name="Picture 12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0500" cy="85829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>
      <w:pPr>
        <w:rPr>
          <w:ins w:id="55" w:author="Charlie" w:date="2016-12-19T23:52:00Z"/>
          <w:smallCaps/>
        </w:rPr>
      </w:pPr>
    </w:p>
    <w:p>
      <w:pPr>
        <w:rPr>
          <w:ins w:id="56" w:author="Charlie" w:date="2016-12-19T23:33:00Z"/>
          <w:smallCaps/>
        </w:rPr>
      </w:pPr>
      <w:ins w:id="57" w:author="Charlie" w:date="2016-12-20T14:25:00Z">
        <w:r>
          <w:rPr>
            <w:smallCaps/>
            <w:lang w:val="en-US"/>
          </w:rPr>
          <w:drawing>
            <wp:inline distT="0" distB="0" distL="0" distR="0">
              <wp:extent cx="5270500" cy="744220"/>
              <wp:effectExtent l="0" t="0" r="0" b="0"/>
              <wp:docPr id="35" name="Picture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5" name="Picture 13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0500" cy="74441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>
      <w:pPr>
        <w:rPr>
          <w:ins w:id="59" w:author="Charlie" w:date="2016-12-19T23:51:00Z"/>
          <w:smallCaps/>
        </w:rPr>
      </w:pPr>
    </w:p>
    <w:p>
      <w:pPr>
        <w:rPr>
          <w:ins w:id="60" w:author="Charlie" w:date="2016-12-19T23:52:00Z"/>
          <w:smallCaps/>
        </w:rPr>
      </w:pPr>
      <w:ins w:id="61" w:author="Charlie" w:date="2016-12-20T14:26:00Z">
        <w:r>
          <w:rPr>
            <w:smallCaps/>
            <w:lang w:val="en-US"/>
          </w:rPr>
          <w:drawing>
            <wp:inline distT="0" distB="0" distL="0" distR="0">
              <wp:extent cx="5270500" cy="1238250"/>
              <wp:effectExtent l="0" t="0" r="0" b="6350"/>
              <wp:docPr id="36" name="Picture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6" name="Picture 14"/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0500" cy="123846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>
      <w:pPr>
        <w:rPr>
          <w:ins w:id="63" w:author="Charlie" w:date="2016-12-20T20:51:00Z"/>
          <w:smallCaps/>
        </w:rPr>
      </w:pPr>
    </w:p>
    <w:p>
      <w:pPr>
        <w:rPr>
          <w:b/>
        </w:rPr>
      </w:pPr>
    </w:p>
    <w:p>
      <w:pPr>
        <w:rPr>
          <w:b/>
        </w:rPr>
      </w:pPr>
      <w:ins w:id="64" w:author="Charlie" w:date="2016-12-20T20:59:00Z">
        <w:r>
          <w:rPr>
            <w:b/>
            <w:lang w:val="en-US"/>
          </w:rPr>
          <w:drawing>
            <wp:inline distT="0" distB="0" distL="0" distR="0">
              <wp:extent cx="5270500" cy="4408170"/>
              <wp:effectExtent l="0" t="0" r="0" b="11430"/>
              <wp:docPr id="19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0500" cy="440821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>
      <w:pPr>
        <w:rPr>
          <w:b/>
        </w:rPr>
      </w:pPr>
      <w:r>
        <w:rPr>
          <w:b/>
        </w:rPr>
        <w:br w:type="page"/>
      </w:r>
    </w:p>
    <w:p>
      <w:pPr>
        <w:rPr>
          <w:b/>
        </w:rPr>
      </w:pPr>
    </w:p>
    <w:p>
      <w:pPr>
        <w:pStyle w:val="19"/>
        <w:rPr>
          <w:b/>
          <w:sz w:val="22"/>
        </w:rPr>
        <w:pPrChange w:id="66" w:author="天天天蓝色" w:date="2024-06-05T08:37:30Z">
          <w:pPr>
            <w:pStyle w:val="19"/>
          </w:pPr>
        </w:pPrChange>
      </w:pPr>
      <w:r>
        <w:rPr>
          <w:b/>
        </w:rPr>
        <w:t>References</w:t>
      </w:r>
      <w:r>
        <w:fldChar w:fldCharType="begin"/>
      </w:r>
      <w:r>
        <w:instrText xml:space="preserve"> ADDIN EN.REFLIST </w:instrText>
      </w:r>
      <w:r>
        <w:fldChar w:fldCharType="separate"/>
      </w:r>
    </w:p>
    <w:p>
      <w:pPr>
        <w:pStyle w:val="19"/>
        <w:rPr>
          <w:b/>
          <w:sz w:val="22"/>
        </w:rPr>
      </w:pPr>
    </w:p>
    <w:p>
      <w:pPr>
        <w:pStyle w:val="20"/>
        <w:spacing w:after="240"/>
      </w:pPr>
      <w:r>
        <w:t xml:space="preserve">Cook, D. J. (2012). "How Smart Is Your Home?" </w:t>
      </w:r>
      <w:r>
        <w:rPr>
          <w:u w:val="single"/>
        </w:rPr>
        <w:t>Science</w:t>
      </w:r>
      <w:r>
        <w:t xml:space="preserve"> </w:t>
      </w:r>
      <w:r>
        <w:rPr>
          <w:b/>
        </w:rPr>
        <w:t>335</w:t>
      </w:r>
      <w:r>
        <w:t>(6076): 1579-1581.</w:t>
      </w:r>
    </w:p>
    <w:p>
      <w:pPr>
        <w:pStyle w:val="20"/>
        <w:spacing w:after="240"/>
      </w:pPr>
      <w:r>
        <w:t xml:space="preserve">Field, A. (2005). </w:t>
      </w:r>
      <w:r>
        <w:rPr>
          <w:u w:val="single"/>
        </w:rPr>
        <w:t>Discovering Statistics Using SPSS</w:t>
      </w:r>
      <w:r>
        <w:t>. London, UK, Sage Publications.</w:t>
      </w:r>
    </w:p>
    <w:p>
      <w:pPr>
        <w:pStyle w:val="20"/>
        <w:spacing w:after="240"/>
      </w:pPr>
      <w:r>
        <w:t xml:space="preserve">Hargreaves, T., C. Wilson and R. Hauxwell-Baldwin (2013). </w:t>
      </w:r>
      <w:r>
        <w:rPr>
          <w:u w:val="single"/>
        </w:rPr>
        <w:t>Who uses smart home technologies? Representations of users by the smart home industry</w:t>
      </w:r>
      <w:r>
        <w:t>. ECEEE Summer Study (European Council for an Energy Efficient Economy), Hyeres, France.</w:t>
      </w:r>
    </w:p>
    <w:p>
      <w:pPr>
        <w:pStyle w:val="20"/>
      </w:pPr>
      <w:r>
        <w:t xml:space="preserve">Whitmarsh, L. and S. O'Neill (2010). "Green identity, green living? The role of pro-environmental self-identity in determining consistency across diverse pro-environmental behaviours." </w:t>
      </w:r>
      <w:r>
        <w:rPr>
          <w:u w:val="single"/>
        </w:rPr>
        <w:t>Journal of Environmental Psychology</w:t>
      </w:r>
      <w:r>
        <w:t xml:space="preserve"> </w:t>
      </w:r>
      <w:r>
        <w:rPr>
          <w:b/>
        </w:rPr>
        <w:t>30</w:t>
      </w:r>
      <w:r>
        <w:t>(3): 305-314.</w:t>
      </w:r>
    </w:p>
    <w:p>
      <w:pPr>
        <w:rPr>
          <w:b/>
        </w:rPr>
      </w:pPr>
      <w:r>
        <w:rPr>
          <w:b/>
        </w:rPr>
        <w:fldChar w:fldCharType="end"/>
      </w:r>
    </w:p>
    <w:sectPr>
      <w:footerReference r:id="rId3" w:type="default"/>
      <w:footerReference r:id="rId4" w:type="even"/>
      <w:pgSz w:w="11900" w:h="16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Black Animal"/>
    <w:panose1 w:val="00000000000000000000"/>
    <w:charset w:val="4E"/>
    <w:family w:val="auto"/>
    <w:pitch w:val="default"/>
    <w:sig w:usb0="00000000" w:usb1="00000000" w:usb2="00000012" w:usb3="00000000" w:csb0="0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4E"/>
    <w:family w:val="auto"/>
    <w:pitch w:val="default"/>
    <w:sig w:usb0="E00002FF" w:usb1="6AC7FDFB" w:usb2="08000012" w:usb3="00000000" w:csb0="4002009F" w:csb1="DFD70000"/>
  </w:font>
  <w:font w:name="Lucida Grande">
    <w:altName w:val="Courier New"/>
    <w:panose1 w:val="020B0600040502020204"/>
    <w:charset w:val="00"/>
    <w:family w:val="auto"/>
    <w:pitch w:val="default"/>
    <w:sig w:usb0="00000000" w:usb1="00000000" w:usb2="00000000" w:usb3="00000000" w:csb0="000001B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ＭＳ 明朝">
    <w:altName w:val="Black Anim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lack Animal">
    <w:panose1 w:val="02000500000000000000"/>
    <w:charset w:val="00"/>
    <w:family w:val="auto"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separate"/>
    </w:r>
    <w:r>
      <w:rPr>
        <w:rStyle w:val="12"/>
      </w:rPr>
      <w:t>1</w:t>
    </w:r>
    <w:r>
      <w:rPr>
        <w:rStyle w:val="12"/>
      </w:rPr>
      <w:fldChar w:fldCharType="end"/>
    </w:r>
  </w:p>
  <w:p>
    <w:pPr>
      <w:pStyle w:val="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7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7F3772"/>
    <w:multiLevelType w:val="multilevel"/>
    <w:tmpl w:val="167F3772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  <w:color w:val="FF000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8D6598"/>
    <w:multiLevelType w:val="multilevel"/>
    <w:tmpl w:val="218D6598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  <w:color w:val="FF000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1C0E7E"/>
    <w:multiLevelType w:val="multilevel"/>
    <w:tmpl w:val="411C0E7E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  <w:color w:val="FF000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712342"/>
    <w:multiLevelType w:val="multilevel"/>
    <w:tmpl w:val="55712342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  <w:color w:val="FF000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F27A66"/>
    <w:multiLevelType w:val="multilevel"/>
    <w:tmpl w:val="58F27A66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  <w:color w:val="FF000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D723BD"/>
    <w:multiLevelType w:val="multilevel"/>
    <w:tmpl w:val="66D723BD"/>
    <w:lvl w:ilvl="0" w:tentative="0">
      <w:start w:val="1"/>
      <w:numFmt w:val="decimal"/>
      <w:pStyle w:val="2"/>
      <w:lvlText w:val="%1."/>
      <w:lvlJc w:val="left"/>
      <w:pPr>
        <w:ind w:left="360" w:hanging="360"/>
      </w:pPr>
    </w:lvl>
    <w:lvl w:ilvl="1" w:tentative="0">
      <w:start w:val="1"/>
      <w:numFmt w:val="decimal"/>
      <w:pStyle w:val="3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Charlie">
    <w15:presenceInfo w15:providerId="None" w15:userId="Charlie"/>
  </w15:person>
  <w15:person w15:author="天天天蓝色">
    <w15:presenceInfo w15:providerId="WPS Office" w15:userId="5484385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trackRevision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U0NjRkMjYwOGEzZWM5ZTgzZWEzMzMwMzk4ZGU3NGUifQ=="/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Author-Date&lt;/Style&gt;&lt;LeftDelim&gt;{&lt;/LeftDelim&gt;&lt;RightDelim&gt;}&lt;/RightDelim&gt;&lt;FontName&gt;Cambria&lt;/FontName&gt;&lt;FontSize&gt;12&lt;/FontSize&gt;&lt;ReflistTitle&gt;&lt;style face=&quot;bold&quot; size=&quot;11&quot;&gt;&amp;#xA;&lt;/style&gt;&lt;/ReflistTitle&gt;&lt;StartingRefnum&gt;1&lt;/StartingRefnum&gt;&lt;FirstLineIndent&gt;0&lt;/FirstLineIndent&gt;&lt;HangingIndent&gt;720&lt;/HangingIndent&gt;&lt;LineSpacing&gt;0&lt;/LineSpacing&gt;&lt;SpaceAfter&gt;1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f50vxsan5xs9ueadpypzs9ud2ewed5p9pe0&quot;&gt;@Bibliography (Master)&lt;record-ids&gt;&lt;item&gt;720&lt;/item&gt;&lt;item&gt;2019&lt;/item&gt;&lt;item&gt;2315&lt;/item&gt;&lt;item&gt;2998&lt;/item&gt;&lt;/record-ids&gt;&lt;/item&gt;&lt;/Libraries&gt;"/>
  </w:docVars>
  <w:rsids>
    <w:rsidRoot w:val="005C71FD"/>
    <w:rsid w:val="00015548"/>
    <w:rsid w:val="00056203"/>
    <w:rsid w:val="00062142"/>
    <w:rsid w:val="00082676"/>
    <w:rsid w:val="000921C4"/>
    <w:rsid w:val="000B2C60"/>
    <w:rsid w:val="000B7BB3"/>
    <w:rsid w:val="00107B56"/>
    <w:rsid w:val="00123CC2"/>
    <w:rsid w:val="001330CA"/>
    <w:rsid w:val="00184F20"/>
    <w:rsid w:val="001B0D8D"/>
    <w:rsid w:val="001D56A5"/>
    <w:rsid w:val="00202ECB"/>
    <w:rsid w:val="00225657"/>
    <w:rsid w:val="00225B11"/>
    <w:rsid w:val="00236812"/>
    <w:rsid w:val="002673D5"/>
    <w:rsid w:val="002776CF"/>
    <w:rsid w:val="002C514C"/>
    <w:rsid w:val="00346F3A"/>
    <w:rsid w:val="003744F3"/>
    <w:rsid w:val="00390A83"/>
    <w:rsid w:val="003B4835"/>
    <w:rsid w:val="004051A1"/>
    <w:rsid w:val="00415BDD"/>
    <w:rsid w:val="00425E35"/>
    <w:rsid w:val="00435DDF"/>
    <w:rsid w:val="00435F2E"/>
    <w:rsid w:val="00470BAC"/>
    <w:rsid w:val="0048036E"/>
    <w:rsid w:val="004902FB"/>
    <w:rsid w:val="004D5099"/>
    <w:rsid w:val="004E5A85"/>
    <w:rsid w:val="00515C84"/>
    <w:rsid w:val="005249B2"/>
    <w:rsid w:val="00547EF5"/>
    <w:rsid w:val="0055025E"/>
    <w:rsid w:val="0055704D"/>
    <w:rsid w:val="005A2214"/>
    <w:rsid w:val="005C71FD"/>
    <w:rsid w:val="005D4757"/>
    <w:rsid w:val="00606211"/>
    <w:rsid w:val="00642DAF"/>
    <w:rsid w:val="0065115C"/>
    <w:rsid w:val="006626E9"/>
    <w:rsid w:val="006B4CED"/>
    <w:rsid w:val="006C1CF9"/>
    <w:rsid w:val="006F778C"/>
    <w:rsid w:val="00722454"/>
    <w:rsid w:val="0072444B"/>
    <w:rsid w:val="00730089"/>
    <w:rsid w:val="007309D7"/>
    <w:rsid w:val="007942D4"/>
    <w:rsid w:val="0079661D"/>
    <w:rsid w:val="007D5640"/>
    <w:rsid w:val="007D615E"/>
    <w:rsid w:val="007F524A"/>
    <w:rsid w:val="008043D4"/>
    <w:rsid w:val="00840732"/>
    <w:rsid w:val="008632FB"/>
    <w:rsid w:val="0087701F"/>
    <w:rsid w:val="00892ADF"/>
    <w:rsid w:val="00911F68"/>
    <w:rsid w:val="009272A0"/>
    <w:rsid w:val="009876B5"/>
    <w:rsid w:val="00A00442"/>
    <w:rsid w:val="00A46198"/>
    <w:rsid w:val="00A46600"/>
    <w:rsid w:val="00A46EE7"/>
    <w:rsid w:val="00A54D0D"/>
    <w:rsid w:val="00A622D6"/>
    <w:rsid w:val="00A67045"/>
    <w:rsid w:val="00A80520"/>
    <w:rsid w:val="00A87FE5"/>
    <w:rsid w:val="00AB50D0"/>
    <w:rsid w:val="00AC21B0"/>
    <w:rsid w:val="00AD44D1"/>
    <w:rsid w:val="00B16C1F"/>
    <w:rsid w:val="00B44B6B"/>
    <w:rsid w:val="00B720E6"/>
    <w:rsid w:val="00B94F58"/>
    <w:rsid w:val="00B962D9"/>
    <w:rsid w:val="00BF4E6D"/>
    <w:rsid w:val="00BF51F1"/>
    <w:rsid w:val="00C4584F"/>
    <w:rsid w:val="00CA79A9"/>
    <w:rsid w:val="00CD386B"/>
    <w:rsid w:val="00CE014F"/>
    <w:rsid w:val="00CE537D"/>
    <w:rsid w:val="00D05587"/>
    <w:rsid w:val="00D0657F"/>
    <w:rsid w:val="00D208A8"/>
    <w:rsid w:val="00D43B3E"/>
    <w:rsid w:val="00D94EF6"/>
    <w:rsid w:val="00D952B8"/>
    <w:rsid w:val="00DE469E"/>
    <w:rsid w:val="00DE7274"/>
    <w:rsid w:val="00E56DA0"/>
    <w:rsid w:val="00E70609"/>
    <w:rsid w:val="00E71451"/>
    <w:rsid w:val="00E927DE"/>
    <w:rsid w:val="00EA25BE"/>
    <w:rsid w:val="00EA7F54"/>
    <w:rsid w:val="00EB5D2F"/>
    <w:rsid w:val="00EB5F5C"/>
    <w:rsid w:val="00EC0854"/>
    <w:rsid w:val="00EC62E3"/>
    <w:rsid w:val="00ED3900"/>
    <w:rsid w:val="00EF3843"/>
    <w:rsid w:val="00F075A1"/>
    <w:rsid w:val="00F07A80"/>
    <w:rsid w:val="00F1771B"/>
    <w:rsid w:val="00F42CF1"/>
    <w:rsid w:val="00F72D76"/>
    <w:rsid w:val="00F74C7C"/>
    <w:rsid w:val="00F835F1"/>
    <w:rsid w:val="00F8771A"/>
    <w:rsid w:val="00FF4A44"/>
    <w:rsid w:val="11350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GB" w:eastAsia="en-US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numPr>
        <w:ilvl w:val="0"/>
        <w:numId w:val="1"/>
      </w:numPr>
      <w:spacing w:before="480" w:after="120"/>
      <w:outlineLvl w:val="0"/>
    </w:pPr>
    <w:rPr>
      <w:rFonts w:asciiTheme="majorHAnsi" w:hAnsiTheme="majorHAnsi" w:eastAsiaTheme="majorEastAsia" w:cstheme="majorBidi"/>
      <w:b/>
      <w:bCs/>
      <w:color w:val="000000" w:themeColor="text1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18"/>
    <w:autoRedefine/>
    <w:unhideWhenUsed/>
    <w:qFormat/>
    <w:uiPriority w:val="9"/>
    <w:pPr>
      <w:keepNext/>
      <w:keepLines/>
      <w:numPr>
        <w:ilvl w:val="1"/>
        <w:numId w:val="1"/>
      </w:numPr>
      <w:spacing w:before="200" w:after="120"/>
      <w:ind w:left="788" w:hanging="431"/>
      <w:outlineLvl w:val="1"/>
    </w:pPr>
    <w:rPr>
      <w:rFonts w:asciiTheme="majorHAnsi" w:hAnsiTheme="majorHAnsi" w:eastAsiaTheme="majorEastAsia" w:cstheme="majorBidi"/>
      <w:bCs/>
      <w:i/>
      <w:color w:val="000000" w:themeColor="text1"/>
      <w:sz w:val="22"/>
      <w:szCs w:val="26"/>
      <w14:textFill>
        <w14:solidFill>
          <w14:schemeClr w14:val="tx1"/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pPr>
      <w:spacing w:after="200"/>
    </w:pPr>
    <w:rPr>
      <w:b/>
      <w:bCs/>
      <w:smallCaps/>
    </w:rPr>
  </w:style>
  <w:style w:type="paragraph" w:styleId="5">
    <w:name w:val="annotation text"/>
    <w:basedOn w:val="1"/>
    <w:link w:val="22"/>
    <w:semiHidden/>
    <w:unhideWhenUsed/>
    <w:qFormat/>
    <w:uiPriority w:val="99"/>
  </w:style>
  <w:style w:type="paragraph" w:styleId="6">
    <w:name w:val="Balloon Text"/>
    <w:basedOn w:val="1"/>
    <w:link w:val="16"/>
    <w:semiHidden/>
    <w:unhideWhenUsed/>
    <w:uiPriority w:val="99"/>
    <w:rPr>
      <w:rFonts w:ascii="Lucida Grande" w:hAnsi="Lucida Grande"/>
      <w:sz w:val="18"/>
      <w:szCs w:val="18"/>
    </w:rPr>
  </w:style>
  <w:style w:type="paragraph" w:styleId="7">
    <w:name w:val="footer"/>
    <w:basedOn w:val="1"/>
    <w:link w:val="25"/>
    <w:autoRedefine/>
    <w:unhideWhenUsed/>
    <w:qFormat/>
    <w:uiPriority w:val="99"/>
    <w:pPr>
      <w:tabs>
        <w:tab w:val="center" w:pos="4320"/>
        <w:tab w:val="right" w:pos="8640"/>
      </w:tabs>
    </w:pPr>
  </w:style>
  <w:style w:type="paragraph" w:styleId="8">
    <w:name w:val="annotation subject"/>
    <w:basedOn w:val="5"/>
    <w:next w:val="5"/>
    <w:link w:val="23"/>
    <w:semiHidden/>
    <w:unhideWhenUsed/>
    <w:uiPriority w:val="99"/>
    <w:rPr>
      <w:b/>
      <w:bCs/>
      <w:sz w:val="20"/>
      <w:szCs w:val="20"/>
    </w:rPr>
  </w:style>
  <w:style w:type="table" w:styleId="10">
    <w:name w:val="Table Grid"/>
    <w:basedOn w:val="9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page number"/>
    <w:basedOn w:val="11"/>
    <w:semiHidden/>
    <w:unhideWhenUsed/>
    <w:qFormat/>
    <w:uiPriority w:val="99"/>
  </w:style>
  <w:style w:type="character" w:styleId="13">
    <w:name w:val="Hyperlink"/>
    <w:basedOn w:val="11"/>
    <w:autoRedefine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annotation reference"/>
    <w:basedOn w:val="11"/>
    <w:semiHidden/>
    <w:unhideWhenUsed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Balloon Text Char"/>
    <w:basedOn w:val="11"/>
    <w:link w:val="6"/>
    <w:autoRedefine/>
    <w:semiHidden/>
    <w:uiPriority w:val="99"/>
    <w:rPr>
      <w:rFonts w:ascii="Lucida Grande" w:hAnsi="Lucida Grande"/>
      <w:sz w:val="18"/>
      <w:szCs w:val="18"/>
      <w:lang w:val="en-GB"/>
    </w:rPr>
  </w:style>
  <w:style w:type="character" w:customStyle="1" w:styleId="17">
    <w:name w:val="Heading 1 Char"/>
    <w:basedOn w:val="11"/>
    <w:link w:val="2"/>
    <w:uiPriority w:val="0"/>
    <w:rPr>
      <w:rFonts w:asciiTheme="majorHAnsi" w:hAnsiTheme="majorHAnsi" w:eastAsiaTheme="majorEastAsia" w:cstheme="majorBidi"/>
      <w:b/>
      <w:bCs/>
      <w:color w:val="000000" w:themeColor="text1"/>
      <w:lang w:val="en-GB"/>
      <w14:textFill>
        <w14:solidFill>
          <w14:schemeClr w14:val="tx1"/>
        </w14:solidFill>
      </w14:textFill>
    </w:rPr>
  </w:style>
  <w:style w:type="character" w:customStyle="1" w:styleId="18">
    <w:name w:val="Heading 2 Char"/>
    <w:basedOn w:val="11"/>
    <w:link w:val="3"/>
    <w:uiPriority w:val="9"/>
    <w:rPr>
      <w:rFonts w:asciiTheme="majorHAnsi" w:hAnsiTheme="majorHAnsi" w:eastAsiaTheme="majorEastAsia" w:cstheme="majorBidi"/>
      <w:bCs/>
      <w:i/>
      <w:color w:val="000000" w:themeColor="text1"/>
      <w:sz w:val="22"/>
      <w:szCs w:val="26"/>
      <w:lang w:val="en-GB"/>
      <w14:textFill>
        <w14:solidFill>
          <w14:schemeClr w14:val="tx1"/>
        </w14:solidFill>
      </w14:textFill>
    </w:rPr>
  </w:style>
  <w:style w:type="paragraph" w:customStyle="1" w:styleId="19">
    <w:name w:val="EndNote Bibliography Title"/>
    <w:basedOn w:val="1"/>
    <w:uiPriority w:val="0"/>
    <w:pPr>
      <w:jc w:val="center"/>
    </w:pPr>
    <w:rPr>
      <w:rFonts w:ascii="Cambria" w:hAnsi="Cambria"/>
      <w:lang w:val="en-US"/>
    </w:rPr>
  </w:style>
  <w:style w:type="paragraph" w:customStyle="1" w:styleId="20">
    <w:name w:val="EndNote Bibliography"/>
    <w:basedOn w:val="1"/>
    <w:uiPriority w:val="0"/>
    <w:rPr>
      <w:rFonts w:ascii="Cambria" w:hAnsi="Cambria"/>
      <w:lang w:val="en-US"/>
    </w:rPr>
  </w:style>
  <w:style w:type="paragraph" w:styleId="21">
    <w:name w:val="No Spacing"/>
    <w:qFormat/>
    <w:uiPriority w:val="1"/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customStyle="1" w:styleId="22">
    <w:name w:val="Comment Text Char"/>
    <w:basedOn w:val="11"/>
    <w:link w:val="5"/>
    <w:semiHidden/>
    <w:uiPriority w:val="99"/>
    <w:rPr>
      <w:lang w:val="en-GB"/>
    </w:rPr>
  </w:style>
  <w:style w:type="character" w:customStyle="1" w:styleId="23">
    <w:name w:val="Comment Subject Char"/>
    <w:basedOn w:val="22"/>
    <w:link w:val="8"/>
    <w:autoRedefine/>
    <w:semiHidden/>
    <w:uiPriority w:val="99"/>
    <w:rPr>
      <w:b/>
      <w:bCs/>
      <w:sz w:val="20"/>
      <w:szCs w:val="20"/>
      <w:lang w:val="en-GB"/>
    </w:rPr>
  </w:style>
  <w:style w:type="paragraph" w:customStyle="1" w:styleId="24">
    <w:name w:val="Revision"/>
    <w:hidden/>
    <w:semiHidden/>
    <w:qFormat/>
    <w:uiPriority w:val="99"/>
    <w:rPr>
      <w:rFonts w:asciiTheme="minorHAnsi" w:hAnsiTheme="minorHAnsi" w:eastAsiaTheme="minorEastAsia" w:cstheme="minorBidi"/>
      <w:sz w:val="24"/>
      <w:szCs w:val="24"/>
      <w:lang w:val="en-GB" w:eastAsia="en-US" w:bidi="ar-SA"/>
    </w:rPr>
  </w:style>
  <w:style w:type="character" w:customStyle="1" w:styleId="25">
    <w:name w:val="Footer Char"/>
    <w:basedOn w:val="11"/>
    <w:link w:val="7"/>
    <w:autoRedefine/>
    <w:uiPriority w:val="99"/>
    <w:rPr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image" Target="media/image3.emf"/><Relationship Id="rId7" Type="http://schemas.openxmlformats.org/officeDocument/2006/relationships/image" Target="media/image2.emf"/><Relationship Id="rId6" Type="http://schemas.openxmlformats.org/officeDocument/2006/relationships/image" Target="media/image1.emf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microsoft.com/office/2011/relationships/people" Target="people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emf"/><Relationship Id="rId12" Type="http://schemas.openxmlformats.org/officeDocument/2006/relationships/image" Target="media/image7.emf"/><Relationship Id="rId11" Type="http://schemas.openxmlformats.org/officeDocument/2006/relationships/image" Target="media/image6.emf"/><Relationship Id="rId10" Type="http://schemas.openxmlformats.org/officeDocument/2006/relationships/image" Target="media/image5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7986</Words>
  <Characters>45525</Characters>
  <Lines>379</Lines>
  <Paragraphs>106</Paragraphs>
  <TotalTime>8</TotalTime>
  <ScaleCrop>false</ScaleCrop>
  <LinksUpToDate>false</LinksUpToDate>
  <CharactersWithSpaces>53405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2016-12-22T15:31:00Z</dcterms:created>
  <dc:creator>Charlie Wilson</dc:creator>
  <cp:lastModifiedBy>天天天蓝色</cp:lastModifiedBy>
  <cp:lastPrinted>2016-12-20T23:27:00Z</cp:lastPrinted>
  <dcterms:modified xsi:type="dcterms:W3CDTF">2024-06-05T00:39:00Z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F0E700EFFC0D4652A17AE194A75A9414_13</vt:lpwstr>
  </property>
</Properties>
</file>